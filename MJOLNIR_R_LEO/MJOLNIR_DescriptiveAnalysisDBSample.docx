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D7220" w:rsidRDefault="008D7220" w14:paraId="21D967CD" w14:textId="07113DF1"/>
    <w:p w:rsidRPr="00E858E8" w:rsidR="008959FA" w:rsidP="00E858E8" w:rsidRDefault="130E390E" w14:paraId="3B820ABC" w14:textId="6DFC5050">
      <w:pPr>
        <w:pStyle w:val="Title"/>
      </w:pPr>
      <w:r>
        <w:t>Descriptive analysis of the database</w:t>
      </w:r>
    </w:p>
    <w:p w:rsidR="008959FA" w:rsidRDefault="008959FA" w14:paraId="420844FD" w14:textId="77777777"/>
    <w:p w:rsidRPr="00B76F89" w:rsidR="009049EB" w:rsidP="00B76F89" w:rsidRDefault="130E390E" w14:paraId="2B90AF66" w14:textId="1E196FD4">
      <w:pPr>
        <w:pStyle w:val="Heading1"/>
      </w:pPr>
      <w:r>
        <w:t>Demographic and socioeconomics of our participants</w:t>
      </w:r>
    </w:p>
    <w:p w:rsidRPr="00D11BDA" w:rsidR="00F8322C" w:rsidP="00D11BDA" w:rsidRDefault="130E390E" w14:paraId="11564C5D" w14:textId="6E5057E8">
      <w:pPr>
        <w:pStyle w:val="Heading2"/>
        <w:sectPr w:rsidRPr="00D11BDA" w:rsidR="00F8322C" w:rsidSect="00170A3A">
          <w:headerReference w:type="default" r:id="rId8"/>
          <w:pgSz w:w="11906" w:h="16838" w:orient="portrait"/>
          <w:pgMar w:top="1417" w:right="1417" w:bottom="1417" w:left="1417" w:header="708" w:footer="708" w:gutter="0"/>
          <w:cols w:space="708"/>
          <w:docGrid w:linePitch="360"/>
        </w:sectPr>
      </w:pPr>
      <w:r>
        <w:t xml:space="preserve">Race and ethnicity – a white majority and a third of </w:t>
      </w:r>
      <w:proofErr w:type="spellStart"/>
      <w:r>
        <w:t>chinese</w:t>
      </w:r>
      <w:proofErr w:type="spellEnd"/>
    </w:p>
    <w:tbl>
      <w:tblPr>
        <w:tblStyle w:val="PlainTable3"/>
        <w:tblpPr w:leftFromText="141" w:rightFromText="141" w:vertAnchor="text" w:horzAnchor="page" w:tblpX="7068" w:tblpY="-69"/>
        <w:tblW w:w="3857" w:type="dxa"/>
        <w:tblLook w:val="04A0" w:firstRow="1" w:lastRow="0" w:firstColumn="1" w:lastColumn="0" w:noHBand="0" w:noVBand="1"/>
      </w:tblPr>
      <w:tblGrid>
        <w:gridCol w:w="2400"/>
        <w:gridCol w:w="636"/>
        <w:gridCol w:w="821"/>
      </w:tblGrid>
      <w:tr w:rsidRPr="00F12BD0" w:rsidR="00C4735A" w:rsidTr="130E390E" w14:paraId="55FF34D7" w14:textId="77777777">
        <w:trPr>
          <w:cnfStyle w:val="100000000000" w:firstRow="1" w:lastRow="0" w:firstColumn="0" w:lastColumn="0" w:oddVBand="0" w:evenVBand="0" w:oddHBand="0" w:evenHBand="0" w:firstRowFirstColumn="0" w:firstRowLastColumn="0" w:lastRowFirstColumn="0" w:lastRowLastColumn="0"/>
          <w:trHeight w:val="298"/>
        </w:trPr>
        <w:tc>
          <w:tcPr>
            <w:cnfStyle w:val="001000000100" w:firstRow="0" w:lastRow="0" w:firstColumn="1" w:lastColumn="0" w:oddVBand="0" w:evenVBand="0" w:oddHBand="0" w:evenHBand="0" w:firstRowFirstColumn="1" w:firstRowLastColumn="0" w:lastRowFirstColumn="0" w:lastRowLastColumn="0"/>
            <w:tcW w:w="0" w:type="auto"/>
            <w:noWrap/>
            <w:hideMark/>
          </w:tcPr>
          <w:p w:rsidRPr="00F12BD0" w:rsidR="00C4735A" w:rsidP="000A7196" w:rsidRDefault="00C4735A" w14:paraId="457AA4EB" w14:textId="77777777">
            <w:pPr>
              <w:spacing w:before="0" w:line="240" w:lineRule="auto"/>
              <w:ind w:firstLine="0"/>
              <w:jc w:val="left"/>
              <w:rPr>
                <w:rFonts w:ascii="Lucida Sans" w:hAnsi="Lucida Sans" w:eastAsia="Times New Roman" w:cs="Times New Roman"/>
                <w:color w:val="000000"/>
                <w:sz w:val="18"/>
                <w:szCs w:val="18"/>
                <w:lang w:eastAsia="fr-FR"/>
              </w:rPr>
            </w:pPr>
          </w:p>
        </w:tc>
        <w:tc>
          <w:tcPr>
            <w:tcW w:w="0" w:type="auto"/>
            <w:noWrap/>
            <w:hideMark/>
          </w:tcPr>
          <w:p w:rsidRPr="00F12BD0" w:rsidR="00C4735A" w:rsidP="000A7196" w:rsidRDefault="130E390E" w14:paraId="0D15B3E6"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n</w:t>
            </w:r>
          </w:p>
        </w:tc>
        <w:tc>
          <w:tcPr>
            <w:tcW w:w="0" w:type="auto"/>
            <w:noWrap/>
            <w:hideMark/>
          </w:tcPr>
          <w:p w:rsidRPr="00F12BD0" w:rsidR="00C4735A" w:rsidP="000A7196" w:rsidRDefault="130E390E" w14:paraId="14A340F2"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val%</w:t>
            </w:r>
          </w:p>
        </w:tc>
      </w:tr>
      <w:tr w:rsidRPr="00F12BD0" w:rsidR="00C4735A" w:rsidTr="130E390E" w14:paraId="221D28CB" w14:textId="7777777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0" w:type="auto"/>
            <w:noWrap/>
            <w:hideMark/>
          </w:tcPr>
          <w:p w:rsidRPr="00F12BD0" w:rsidR="00C4735A" w:rsidP="000A7196" w:rsidRDefault="130E390E" w14:paraId="3A9B0D66"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White</w:t>
            </w:r>
          </w:p>
        </w:tc>
        <w:tc>
          <w:tcPr>
            <w:tcW w:w="0" w:type="auto"/>
            <w:noWrap/>
            <w:hideMark/>
          </w:tcPr>
          <w:p w:rsidRPr="00F12BD0" w:rsidR="00C4735A" w:rsidP="000A7196" w:rsidRDefault="130E390E" w14:paraId="695DCE1B"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422</w:t>
            </w:r>
          </w:p>
        </w:tc>
        <w:tc>
          <w:tcPr>
            <w:tcW w:w="0" w:type="auto"/>
            <w:noWrap/>
            <w:hideMark/>
          </w:tcPr>
          <w:p w:rsidRPr="00F12BD0" w:rsidR="00C4735A" w:rsidP="000A7196" w:rsidRDefault="130E390E" w14:paraId="4EB8C9A9"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63.7</w:t>
            </w:r>
          </w:p>
        </w:tc>
      </w:tr>
      <w:tr w:rsidRPr="00F12BD0" w:rsidR="00C4735A" w:rsidTr="130E390E" w14:paraId="7BB6752F" w14:textId="77777777">
        <w:trPr>
          <w:trHeight w:val="307"/>
        </w:trPr>
        <w:tc>
          <w:tcPr>
            <w:cnfStyle w:val="001000000000" w:firstRow="0" w:lastRow="0" w:firstColumn="1" w:lastColumn="0" w:oddVBand="0" w:evenVBand="0" w:oddHBand="0" w:evenHBand="0" w:firstRowFirstColumn="0" w:firstRowLastColumn="0" w:lastRowFirstColumn="0" w:lastRowLastColumn="0"/>
            <w:tcW w:w="0" w:type="auto"/>
            <w:noWrap/>
            <w:hideMark/>
          </w:tcPr>
          <w:p w:rsidRPr="00F12BD0" w:rsidR="00C4735A" w:rsidP="000A7196" w:rsidRDefault="130E390E" w14:paraId="53B2C9C3"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Chinese</w:t>
            </w:r>
          </w:p>
        </w:tc>
        <w:tc>
          <w:tcPr>
            <w:tcW w:w="0" w:type="auto"/>
            <w:noWrap/>
            <w:hideMark/>
          </w:tcPr>
          <w:p w:rsidRPr="00F12BD0" w:rsidR="00C4735A" w:rsidP="000A7196" w:rsidRDefault="130E390E" w14:paraId="0CF32BC3"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225</w:t>
            </w:r>
          </w:p>
        </w:tc>
        <w:tc>
          <w:tcPr>
            <w:tcW w:w="0" w:type="auto"/>
            <w:noWrap/>
            <w:hideMark/>
          </w:tcPr>
          <w:p w:rsidRPr="00F12BD0" w:rsidR="00C4735A" w:rsidP="000A7196" w:rsidRDefault="130E390E" w14:paraId="67E29D39"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34.0</w:t>
            </w:r>
          </w:p>
        </w:tc>
      </w:tr>
      <w:tr w:rsidRPr="00F12BD0" w:rsidR="00C4735A" w:rsidTr="130E390E" w14:paraId="41ECE1A2" w14:textId="77777777">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noWrap/>
            <w:hideMark/>
          </w:tcPr>
          <w:p w:rsidRPr="00F12BD0" w:rsidR="00C4735A" w:rsidP="000A7196" w:rsidRDefault="130E390E" w14:paraId="21BA9858"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Non-Chinese Asian</w:t>
            </w:r>
          </w:p>
        </w:tc>
        <w:tc>
          <w:tcPr>
            <w:tcW w:w="0" w:type="auto"/>
            <w:noWrap/>
            <w:hideMark/>
          </w:tcPr>
          <w:p w:rsidRPr="00F12BD0" w:rsidR="00C4735A" w:rsidP="000A7196" w:rsidRDefault="130E390E" w14:paraId="0E731CA6"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15</w:t>
            </w:r>
          </w:p>
        </w:tc>
        <w:tc>
          <w:tcPr>
            <w:tcW w:w="0" w:type="auto"/>
            <w:noWrap/>
            <w:hideMark/>
          </w:tcPr>
          <w:p w:rsidRPr="00F12BD0" w:rsidR="00C4735A" w:rsidP="00100672" w:rsidRDefault="130E390E" w14:paraId="711EB404" w14:textId="77777777">
            <w:pPr>
              <w:keepNext/>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2.3</w:t>
            </w:r>
          </w:p>
        </w:tc>
      </w:tr>
    </w:tbl>
    <w:p w:rsidRPr="00100672" w:rsidR="00100672" w:rsidP="00EC35F7" w:rsidRDefault="130E390E" w14:paraId="272D5044" w14:textId="3B5A60A6">
      <w:pPr>
        <w:pStyle w:val="Caption"/>
        <w:framePr w:w="4485" w:hSpace="141" w:wrap="around" w:hAnchor="page" w:vAnchor="text" w:x="7094" w:y="1203"/>
        <w:ind w:firstLine="0"/>
      </w:pPr>
      <w:r>
        <w:t xml:space="preserve">Table </w:t>
      </w:r>
      <w:r w:rsidR="00100672">
        <w:fldChar w:fldCharType="begin"/>
      </w:r>
      <w:r w:rsidRPr="130E390E" w:rsidR="00100672">
        <w:instrText xml:space="preserve"> SEQ Table \* ARABIC </w:instrText>
      </w:r>
      <w:r w:rsidR="00100672">
        <w:fldChar w:fldCharType="separate"/>
      </w:r>
      <w:r>
        <w:t>1</w:t>
      </w:r>
      <w:r w:rsidR="00100672">
        <w:fldChar w:fldCharType="end"/>
      </w:r>
      <w:r>
        <w:t xml:space="preserve"> Distribution of race among participants</w:t>
      </w:r>
    </w:p>
    <w:p w:rsidRPr="00E50973" w:rsidR="00C4735A" w:rsidP="00E50973" w:rsidRDefault="130E390E" w14:paraId="7DA8EA8A" w14:textId="0E7C79C8">
      <w:pPr>
        <w:pStyle w:val="ListParagraph"/>
      </w:pPr>
      <w:r>
        <w:t xml:space="preserve"> Most of our participants identified as belonging to the white (63.7%), one third identified as Chines (34%) and only 15 participants identified as Asian but </w:t>
      </w:r>
      <w:proofErr w:type="spellStart"/>
      <w:r>
        <w:t>non-Chinese</w:t>
      </w:r>
      <w:proofErr w:type="spellEnd"/>
      <w:r>
        <w:t xml:space="preserve"> (2.3%).</w:t>
      </w:r>
    </w:p>
    <w:tbl>
      <w:tblPr>
        <w:tblStyle w:val="PlainTable3"/>
        <w:tblpPr w:leftFromText="141" w:rightFromText="141" w:vertAnchor="text" w:horzAnchor="page" w:tblpX="7100" w:tblpY="535"/>
        <w:tblW w:w="3986" w:type="dxa"/>
        <w:tblLook w:val="04A0" w:firstRow="1" w:lastRow="0" w:firstColumn="1" w:lastColumn="0" w:noHBand="0" w:noVBand="1"/>
      </w:tblPr>
      <w:tblGrid>
        <w:gridCol w:w="2334"/>
        <w:gridCol w:w="628"/>
        <w:gridCol w:w="773"/>
        <w:gridCol w:w="251"/>
      </w:tblGrid>
      <w:tr w:rsidRPr="00FA47B6" w:rsidR="002844D8" w:rsidTr="130E390E" w14:paraId="54F09045" w14:textId="77777777">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334" w:type="dxa"/>
            <w:noWrap/>
            <w:hideMark/>
          </w:tcPr>
          <w:p w:rsidRPr="00FA47B6" w:rsidR="002844D8" w:rsidP="002844D8" w:rsidRDefault="130E390E" w14:paraId="6E950370"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7"/>
                <w:szCs w:val="17"/>
              </w:rPr>
              <w:t> </w:t>
            </w:r>
          </w:p>
        </w:tc>
        <w:tc>
          <w:tcPr>
            <w:tcW w:w="628" w:type="dxa"/>
            <w:noWrap/>
            <w:hideMark/>
          </w:tcPr>
          <w:p w:rsidRPr="00FA47B6" w:rsidR="002844D8" w:rsidP="002844D8" w:rsidRDefault="130E390E" w14:paraId="65B1E1C3"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n</w:t>
            </w:r>
          </w:p>
        </w:tc>
        <w:tc>
          <w:tcPr>
            <w:tcW w:w="773" w:type="dxa"/>
            <w:noWrap/>
            <w:hideMark/>
          </w:tcPr>
          <w:p w:rsidRPr="00FA47B6" w:rsidR="002844D8" w:rsidP="002844D8" w:rsidRDefault="130E390E" w14:paraId="742EDC44"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val%</w:t>
            </w:r>
          </w:p>
        </w:tc>
        <w:tc>
          <w:tcPr>
            <w:tcW w:w="251" w:type="dxa"/>
            <w:noWrap/>
            <w:hideMark/>
          </w:tcPr>
          <w:p w:rsidRPr="00FA47B6" w:rsidR="002844D8" w:rsidP="002844D8" w:rsidRDefault="002844D8" w14:paraId="44C50228"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7"/>
                <w:szCs w:val="17"/>
                <w:lang w:eastAsia="fr-FR"/>
              </w:rPr>
            </w:pPr>
          </w:p>
        </w:tc>
      </w:tr>
      <w:tr w:rsidRPr="00FA47B6" w:rsidR="002844D8" w:rsidTr="130E390E" w14:paraId="5BF3E992" w14:textId="77777777">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34" w:type="dxa"/>
            <w:noWrap/>
            <w:hideMark/>
          </w:tcPr>
          <w:p w:rsidRPr="00FA47B6" w:rsidR="002844D8" w:rsidP="002844D8" w:rsidRDefault="130E390E" w14:paraId="2BDB9BCE"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Mainland Chinese</w:t>
            </w:r>
          </w:p>
        </w:tc>
        <w:tc>
          <w:tcPr>
            <w:tcW w:w="628" w:type="dxa"/>
            <w:noWrap/>
            <w:hideMark/>
          </w:tcPr>
          <w:p w:rsidRPr="00FA47B6" w:rsidR="002844D8" w:rsidP="002844D8" w:rsidRDefault="130E390E" w14:paraId="22F5078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140</w:t>
            </w:r>
          </w:p>
        </w:tc>
        <w:tc>
          <w:tcPr>
            <w:tcW w:w="773" w:type="dxa"/>
            <w:noWrap/>
            <w:hideMark/>
          </w:tcPr>
          <w:p w:rsidRPr="00FA47B6" w:rsidR="002844D8" w:rsidP="002844D8" w:rsidRDefault="130E390E" w14:paraId="2D2E89C8"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62.2</w:t>
            </w:r>
          </w:p>
        </w:tc>
        <w:tc>
          <w:tcPr>
            <w:tcW w:w="251" w:type="dxa"/>
            <w:noWrap/>
            <w:hideMark/>
          </w:tcPr>
          <w:p w:rsidRPr="00FA47B6" w:rsidR="002844D8" w:rsidP="002844D8" w:rsidRDefault="002844D8" w14:paraId="6D6878EC"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FA47B6" w:rsidR="002844D8" w:rsidTr="130E390E" w14:paraId="234B735F" w14:textId="77777777">
        <w:trPr>
          <w:trHeight w:val="252"/>
        </w:trPr>
        <w:tc>
          <w:tcPr>
            <w:cnfStyle w:val="001000000000" w:firstRow="0" w:lastRow="0" w:firstColumn="1" w:lastColumn="0" w:oddVBand="0" w:evenVBand="0" w:oddHBand="0" w:evenHBand="0" w:firstRowFirstColumn="0" w:firstRowLastColumn="0" w:lastRowFirstColumn="0" w:lastRowLastColumn="0"/>
            <w:tcW w:w="2334" w:type="dxa"/>
            <w:noWrap/>
            <w:hideMark/>
          </w:tcPr>
          <w:p w:rsidRPr="00FA47B6" w:rsidR="002844D8" w:rsidP="002844D8" w:rsidRDefault="130E390E" w14:paraId="37547F59" w14:textId="6CE33E44">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Taiwanese</w:t>
            </w:r>
          </w:p>
        </w:tc>
        <w:tc>
          <w:tcPr>
            <w:tcW w:w="628" w:type="dxa"/>
            <w:noWrap/>
            <w:hideMark/>
          </w:tcPr>
          <w:p w:rsidRPr="00FA47B6" w:rsidR="002844D8" w:rsidP="002844D8" w:rsidRDefault="130E390E" w14:paraId="3FA65618"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23</w:t>
            </w:r>
          </w:p>
        </w:tc>
        <w:tc>
          <w:tcPr>
            <w:tcW w:w="773" w:type="dxa"/>
            <w:noWrap/>
            <w:hideMark/>
          </w:tcPr>
          <w:p w:rsidRPr="00FA47B6" w:rsidR="002844D8" w:rsidP="002844D8" w:rsidRDefault="130E390E" w14:paraId="6B41AB9C"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10.2</w:t>
            </w:r>
          </w:p>
        </w:tc>
        <w:tc>
          <w:tcPr>
            <w:tcW w:w="251" w:type="dxa"/>
            <w:noWrap/>
            <w:hideMark/>
          </w:tcPr>
          <w:p w:rsidRPr="00FA47B6" w:rsidR="002844D8" w:rsidP="002844D8" w:rsidRDefault="002844D8" w14:paraId="51617828"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FA47B6" w:rsidR="002844D8" w:rsidTr="130E390E" w14:paraId="40453536" w14:textId="7777777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334" w:type="dxa"/>
            <w:noWrap/>
            <w:hideMark/>
          </w:tcPr>
          <w:p w:rsidRPr="00FA47B6" w:rsidR="002844D8" w:rsidP="002844D8" w:rsidRDefault="130E390E" w14:paraId="2095B903"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Hongkongese</w:t>
            </w:r>
          </w:p>
        </w:tc>
        <w:tc>
          <w:tcPr>
            <w:tcW w:w="628" w:type="dxa"/>
            <w:noWrap/>
            <w:hideMark/>
          </w:tcPr>
          <w:p w:rsidRPr="00FA47B6" w:rsidR="002844D8" w:rsidP="002844D8" w:rsidRDefault="130E390E" w14:paraId="2AE77618"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35</w:t>
            </w:r>
          </w:p>
        </w:tc>
        <w:tc>
          <w:tcPr>
            <w:tcW w:w="773" w:type="dxa"/>
            <w:noWrap/>
            <w:hideMark/>
          </w:tcPr>
          <w:p w:rsidRPr="00FA47B6" w:rsidR="002844D8" w:rsidP="002844D8" w:rsidRDefault="130E390E" w14:paraId="0CAA2D92"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15.6</w:t>
            </w:r>
          </w:p>
        </w:tc>
        <w:tc>
          <w:tcPr>
            <w:tcW w:w="251" w:type="dxa"/>
            <w:noWrap/>
            <w:hideMark/>
          </w:tcPr>
          <w:p w:rsidRPr="00FA47B6" w:rsidR="002844D8" w:rsidP="002844D8" w:rsidRDefault="002844D8" w14:paraId="77A2EC03"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FA47B6" w:rsidR="002844D8" w:rsidTr="130E390E" w14:paraId="40EE25C9" w14:textId="77777777">
        <w:trPr>
          <w:trHeight w:val="252"/>
        </w:trPr>
        <w:tc>
          <w:tcPr>
            <w:cnfStyle w:val="001000000000" w:firstRow="0" w:lastRow="0" w:firstColumn="1" w:lastColumn="0" w:oddVBand="0" w:evenVBand="0" w:oddHBand="0" w:evenHBand="0" w:firstRowFirstColumn="0" w:firstRowLastColumn="0" w:lastRowFirstColumn="0" w:lastRowLastColumn="0"/>
            <w:tcW w:w="2334" w:type="dxa"/>
            <w:noWrap/>
            <w:hideMark/>
          </w:tcPr>
          <w:p w:rsidRPr="00FA47B6" w:rsidR="002844D8" w:rsidP="002844D8" w:rsidRDefault="130E390E" w14:paraId="3A1737DA"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Other</w:t>
            </w:r>
          </w:p>
        </w:tc>
        <w:tc>
          <w:tcPr>
            <w:tcW w:w="628" w:type="dxa"/>
            <w:noWrap/>
            <w:hideMark/>
          </w:tcPr>
          <w:p w:rsidRPr="00FA47B6" w:rsidR="002844D8" w:rsidP="002844D8" w:rsidRDefault="130E390E" w14:paraId="27C67ADE"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27</w:t>
            </w:r>
          </w:p>
        </w:tc>
        <w:tc>
          <w:tcPr>
            <w:tcW w:w="773" w:type="dxa"/>
            <w:noWrap/>
            <w:hideMark/>
          </w:tcPr>
          <w:p w:rsidRPr="00FA47B6" w:rsidR="002844D8" w:rsidP="002844D8" w:rsidRDefault="130E390E" w14:paraId="046453DE"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12.0</w:t>
            </w:r>
          </w:p>
        </w:tc>
        <w:tc>
          <w:tcPr>
            <w:tcW w:w="251" w:type="dxa"/>
            <w:noWrap/>
            <w:hideMark/>
          </w:tcPr>
          <w:p w:rsidRPr="00FA47B6" w:rsidR="002844D8" w:rsidP="002C1B4B" w:rsidRDefault="002844D8" w14:paraId="17F22E7D" w14:textId="77777777">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p>
        </w:tc>
      </w:tr>
    </w:tbl>
    <w:p w:rsidRPr="002C1B4B" w:rsidR="002C1B4B" w:rsidP="0000301F" w:rsidRDefault="130E390E" w14:paraId="5716B6C0" w14:textId="45A3C6A8">
      <w:pPr>
        <w:pStyle w:val="Caption"/>
        <w:framePr w:w="4285" w:h="520" w:hSpace="141" w:wrap="around" w:hAnchor="page" w:vAnchor="text" w:x="6942" w:y="1973" w:hRule="exact"/>
        <w:spacing w:after="0"/>
        <w:ind w:firstLine="0"/>
      </w:pPr>
      <w:r>
        <w:t xml:space="preserve">Table </w:t>
      </w:r>
      <w:r w:rsidR="002C1B4B">
        <w:fldChar w:fldCharType="begin"/>
      </w:r>
      <w:r w:rsidRPr="130E390E" w:rsidR="002C1B4B">
        <w:instrText xml:space="preserve"> SEQ Table \* ARABIC </w:instrText>
      </w:r>
      <w:r w:rsidR="002C1B4B">
        <w:fldChar w:fldCharType="separate"/>
      </w:r>
      <w:r>
        <w:t>2</w:t>
      </w:r>
      <w:r w:rsidR="002C1B4B">
        <w:fldChar w:fldCharType="end"/>
      </w:r>
      <w:r>
        <w:t xml:space="preserve"> Distribution of </w:t>
      </w:r>
      <w:proofErr w:type="spellStart"/>
      <w:r>
        <w:t>chinese's</w:t>
      </w:r>
      <w:proofErr w:type="spellEnd"/>
      <w:r>
        <w:t xml:space="preserve"> races </w:t>
      </w:r>
    </w:p>
    <w:p w:rsidRPr="002C1B4B" w:rsidR="002C1B4B" w:rsidP="0000301F" w:rsidRDefault="130E390E" w14:paraId="02AAE69A" w14:textId="094FD7CE">
      <w:pPr>
        <w:pStyle w:val="Caption"/>
        <w:framePr w:w="4285" w:h="520" w:hSpace="141" w:wrap="around" w:hAnchor="page" w:vAnchor="text" w:x="6942" w:y="1973" w:hRule="exact"/>
        <w:spacing w:after="0"/>
        <w:ind w:firstLine="0"/>
      </w:pPr>
      <w:r>
        <w:t>(</w:t>
      </w:r>
      <w:proofErr w:type="gramStart"/>
      <w:r>
        <w:t>field</w:t>
      </w:r>
      <w:proofErr w:type="gramEnd"/>
      <w:r>
        <w:t>: participants who identified as Chinese)</w:t>
      </w:r>
    </w:p>
    <w:p w:rsidRPr="00A95101" w:rsidR="00A95101" w:rsidP="00A95101" w:rsidRDefault="130E390E" w14:paraId="3DEEC113" w14:textId="4D5C0E27">
      <w:pPr>
        <w:pStyle w:val="ListParagraph"/>
      </w:pPr>
      <w:r>
        <w:t xml:space="preserve"> Among our Chinese participants, two-third (62.2%) identified as belonging to the mainland Chinese, a tenth as Taiwanese (10.2%), a seventh as </w:t>
      </w:r>
      <w:proofErr w:type="spellStart"/>
      <w:r>
        <w:t>Honkongese</w:t>
      </w:r>
      <w:proofErr w:type="spellEnd"/>
      <w:r>
        <w:t xml:space="preserve"> (15.6%), and an eighth as other (12%). The others identified mainly as American Chinese or Asian American (62%-17/27), but also as: Vietnamese Uyghur, Cantonese, </w:t>
      </w:r>
      <w:proofErr w:type="spellStart"/>
      <w:r>
        <w:t>Fuzhounese</w:t>
      </w:r>
      <w:proofErr w:type="spellEnd"/>
      <w:r>
        <w:t xml:space="preserve">, Chinese Indonesian, Chinese Malaysian, </w:t>
      </w:r>
      <w:proofErr w:type="spellStart"/>
      <w:r>
        <w:t>Xiamenese</w:t>
      </w:r>
      <w:proofErr w:type="spellEnd"/>
      <w:r>
        <w:t>.</w:t>
      </w:r>
    </w:p>
    <w:p w:rsidRPr="007E1E1A" w:rsidR="00A95101" w:rsidP="007E1E1A" w:rsidRDefault="00C979F2" w14:paraId="190F7104" w14:textId="545AC231">
      <w:pPr>
        <w:pStyle w:val="Heading2"/>
      </w:pPr>
      <w:r>
        <w:rPr>
          <w:noProof/>
        </w:rPr>
        <mc:AlternateContent>
          <mc:Choice Requires="wps">
            <w:drawing>
              <wp:anchor distT="0" distB="0" distL="114300" distR="114300" simplePos="0" relativeHeight="251658243" behindDoc="0" locked="0" layoutInCell="1" allowOverlap="1" wp14:anchorId="4C826733" wp14:editId="128A9201">
                <wp:simplePos x="0" y="0"/>
                <wp:positionH relativeFrom="column">
                  <wp:posOffset>3270885</wp:posOffset>
                </wp:positionH>
                <wp:positionV relativeFrom="paragraph">
                  <wp:posOffset>1847850</wp:posOffset>
                </wp:positionV>
                <wp:extent cx="2820670" cy="635"/>
                <wp:effectExtent l="0" t="0" r="0" b="12065"/>
                <wp:wrapSquare wrapText="bothSides"/>
                <wp:docPr id="5" name="Zone de texte 5"/>
                <wp:cNvGraphicFramePr/>
                <a:graphic xmlns:a="http://schemas.openxmlformats.org/drawingml/2006/main">
                  <a:graphicData uri="http://schemas.microsoft.com/office/word/2010/wordprocessingShape">
                    <wps:wsp>
                      <wps:cNvSpPr txBox="1"/>
                      <wps:spPr>
                        <a:xfrm>
                          <a:off x="0" y="0"/>
                          <a:ext cx="2820670" cy="635"/>
                        </a:xfrm>
                        <a:prstGeom prst="rect">
                          <a:avLst/>
                        </a:prstGeom>
                        <a:solidFill>
                          <a:prstClr val="white"/>
                        </a:solidFill>
                        <a:ln>
                          <a:noFill/>
                        </a:ln>
                      </wps:spPr>
                      <wps:txbx>
                        <w:txbxContent>
                          <w:p w:rsidRPr="00213E86" w:rsidR="00C979F2" w:rsidP="00C979F2" w:rsidRDefault="00C979F2" w14:paraId="4078385E" w14:textId="1CC1BB3B">
                            <w:pPr>
                              <w:pStyle w:val="Caption"/>
                              <w:rPr>
                                <w:color w:val="auto"/>
                                <w:sz w:val="24"/>
                                <w:szCs w:val="24"/>
                              </w:rPr>
                            </w:pPr>
                            <w:r>
                              <w:t xml:space="preserve">Figure </w:t>
                            </w:r>
                            <w:r>
                              <w:fldChar w:fldCharType="begin"/>
                            </w:r>
                            <w:r>
                              <w:instrText>SEQ Figure \* ARABIC</w:instrText>
                            </w:r>
                            <w:r>
                              <w:fldChar w:fldCharType="separate"/>
                            </w:r>
                            <w:r w:rsidR="00800CD7">
                              <w:rPr>
                                <w:noProof/>
                              </w:rPr>
                              <w:t>1</w:t>
                            </w:r>
                            <w:r>
                              <w:fldChar w:fldCharType="end"/>
                            </w:r>
                            <w:r>
                              <w:t xml:space="preserve"> Distribution DOB brackets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type id="_x0000_t202" coordsize="21600,21600" o:spt="202" path="m,l,21600r21600,l21600,xe" w14:anchorId="4C826733">
                <v:stroke joinstyle="miter"/>
                <v:path gradientshapeok="t" o:connecttype="rect"/>
              </v:shapetype>
              <v:shape id="Zone de texte 5" style="position:absolute;left:0;text-align:left;margin-left:257.55pt;margin-top:145.5pt;width:222.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">
                <v:textbox style="mso-fit-shape-to-text:t" inset="0,0,0,0">
                  <w:txbxContent>
                    <w:p w:rsidRPr="00213E86" w:rsidR="00C979F2" w:rsidP="00C979F2" w:rsidRDefault="00C979F2" w14:paraId="4078385E" w14:textId="1CC1BB3B">
                      <w:pPr>
                        <w:pStyle w:val="Caption"/>
                        <w:rPr>
                          <w:color w:val="auto"/>
                          <w:sz w:val="24"/>
                          <w:szCs w:val="24"/>
                        </w:rPr>
                      </w:pPr>
                      <w:r>
                        <w:t xml:space="preserve">Figure </w:t>
                      </w:r>
                      <w:r>
                        <w:fldChar w:fldCharType="begin"/>
                      </w:r>
                      <w:r>
                        <w:instrText>SEQ Figure \* ARABIC</w:instrText>
                      </w:r>
                      <w:r>
                        <w:fldChar w:fldCharType="separate"/>
                      </w:r>
                      <w:r w:rsidR="00800CD7">
                        <w:rPr>
                          <w:noProof/>
                        </w:rPr>
                        <w:t>1</w:t>
                      </w:r>
                      <w:r>
                        <w:fldChar w:fldCharType="end"/>
                      </w:r>
                      <w:r>
                        <w:t xml:space="preserve"> Distribution DOB brackets</w:t>
                      </w:r>
                    </w:p>
                  </w:txbxContent>
                </v:textbox>
                <w10:wrap type="square"/>
              </v:shape>
            </w:pict>
          </mc:Fallback>
        </mc:AlternateContent>
      </w:r>
      <w:r w:rsidRPr="00140FC4" w:rsidR="00140FC4">
        <w:rPr>
          <w:noProof/>
        </w:rPr>
        <w:drawing>
          <wp:anchor distT="0" distB="0" distL="114300" distR="114300" simplePos="0" relativeHeight="251658242" behindDoc="0" locked="0" layoutInCell="1" allowOverlap="1" wp14:anchorId="0D52C4ED" wp14:editId="76EB856B">
            <wp:simplePos x="0" y="0"/>
            <wp:positionH relativeFrom="column">
              <wp:posOffset>3270885</wp:posOffset>
            </wp:positionH>
            <wp:positionV relativeFrom="paragraph">
              <wp:posOffset>46872</wp:posOffset>
            </wp:positionV>
            <wp:extent cx="2821062" cy="1744817"/>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1062" cy="1744817"/>
                    </a:xfrm>
                    <a:prstGeom prst="rect">
                      <a:avLst/>
                    </a:prstGeom>
                  </pic:spPr>
                </pic:pic>
              </a:graphicData>
            </a:graphic>
            <wp14:sizeRelH relativeFrom="page">
              <wp14:pctWidth>0</wp14:pctWidth>
            </wp14:sizeRelH>
            <wp14:sizeRelV relativeFrom="page">
              <wp14:pctHeight>0</wp14:pctHeight>
            </wp14:sizeRelV>
          </wp:anchor>
        </w:drawing>
      </w:r>
      <w:r w:rsidR="00A95101">
        <w:t>Age</w:t>
      </w:r>
      <w:r w:rsidR="00C3660B">
        <w:t xml:space="preserve"> – a very young sample</w:t>
      </w:r>
    </w:p>
    <w:p w:rsidR="00A95101" w:rsidP="00140FC4" w:rsidRDefault="130E390E" w14:paraId="51BD3540" w14:textId="73C9D428">
      <w:pPr>
        <w:pStyle w:val="ListParagraph"/>
      </w:pPr>
      <w:r>
        <w:t xml:space="preserve">Our participants were mainly born between 1995 and 2005 (48%), </w:t>
      </w:r>
      <w:proofErr w:type="gramStart"/>
      <w:r>
        <w:t>then  between</w:t>
      </w:r>
      <w:proofErr w:type="gramEnd"/>
      <w:r>
        <w:t xml:space="preserve"> 1985 and 1995 (32%). The older groups are less and less well represented. Only a fifth of our participants were born before 1985.</w:t>
      </w:r>
    </w:p>
    <w:p w:rsidR="00C979F2" w:rsidP="00140FC4" w:rsidRDefault="00C979F2" w14:paraId="3344C4A5" w14:textId="77777777">
      <w:pPr>
        <w:pStyle w:val="ListParagraph"/>
      </w:pPr>
    </w:p>
    <w:p w:rsidR="00C979F2" w:rsidP="00F86096" w:rsidRDefault="00F86096" w14:paraId="4B1BEEEF" w14:textId="3DE19C90">
      <w:pPr>
        <w:pStyle w:val="Heading2"/>
      </w:pPr>
      <w:proofErr w:type="spellStart"/>
      <w:r>
        <w:t>Sexe</w:t>
      </w:r>
      <w:proofErr w:type="spellEnd"/>
      <w:r w:rsidR="00C3660B">
        <w:t xml:space="preserve"> – overrepresentation of Female</w:t>
      </w:r>
    </w:p>
    <w:tbl>
      <w:tblPr>
        <w:tblStyle w:val="PlainTable3"/>
        <w:tblpPr w:leftFromText="141" w:rightFromText="141" w:vertAnchor="text" w:horzAnchor="margin" w:tblpXSpec="right" w:tblpY="266"/>
        <w:tblW w:w="2925" w:type="dxa"/>
        <w:tblLook w:val="04A0" w:firstRow="1" w:lastRow="0" w:firstColumn="1" w:lastColumn="0" w:noHBand="0" w:noVBand="1"/>
      </w:tblPr>
      <w:tblGrid>
        <w:gridCol w:w="1606"/>
        <w:gridCol w:w="579"/>
        <w:gridCol w:w="740"/>
      </w:tblGrid>
      <w:tr w:rsidRPr="005723F8" w:rsidR="00693CA1" w:rsidTr="130E390E" w14:paraId="0DCBCE9C" w14:textId="77777777">
        <w:trPr>
          <w:cnfStyle w:val="100000000000" w:firstRow="1" w:lastRow="0" w:firstColumn="0" w:lastColumn="0" w:oddVBand="0" w:evenVBand="0" w:oddHBand="0" w:evenHBand="0" w:firstRowFirstColumn="0" w:firstRowLastColumn="0" w:lastRowFirstColumn="0" w:lastRowLastColumn="0"/>
          <w:trHeight w:val="142"/>
        </w:trPr>
        <w:tc>
          <w:tcPr>
            <w:cnfStyle w:val="001000000100" w:firstRow="0" w:lastRow="0" w:firstColumn="1" w:lastColumn="0" w:oddVBand="0" w:evenVBand="0" w:oddHBand="0" w:evenHBand="0" w:firstRowFirstColumn="1" w:firstRowLastColumn="0" w:lastRowFirstColumn="0" w:lastRowLastColumn="0"/>
            <w:tcW w:w="0" w:type="auto"/>
            <w:noWrap/>
            <w:hideMark/>
          </w:tcPr>
          <w:p w:rsidRPr="005723F8" w:rsidR="00693CA1" w:rsidP="00693CA1" w:rsidRDefault="130E390E" w14:paraId="2210D7CA" w14:textId="053ED98D">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 </w:t>
            </w:r>
          </w:p>
        </w:tc>
        <w:tc>
          <w:tcPr>
            <w:tcW w:w="0" w:type="auto"/>
            <w:noWrap/>
            <w:hideMark/>
          </w:tcPr>
          <w:p w:rsidRPr="005723F8" w:rsidR="00693CA1" w:rsidP="00693CA1" w:rsidRDefault="130E390E" w14:paraId="7B331EF2"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n</w:t>
            </w:r>
          </w:p>
          <w:p w:rsidRPr="005723F8" w:rsidR="00693CA1" w:rsidP="00693CA1" w:rsidRDefault="00693CA1" w14:paraId="73371D73" w14:textId="54D3BD53">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p>
        </w:tc>
        <w:tc>
          <w:tcPr>
            <w:tcW w:w="0" w:type="auto"/>
            <w:noWrap/>
            <w:hideMark/>
          </w:tcPr>
          <w:p w:rsidRPr="005723F8" w:rsidR="00693CA1" w:rsidP="00693CA1" w:rsidRDefault="130E390E" w14:paraId="7D113F91"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val%</w:t>
            </w:r>
          </w:p>
          <w:p w:rsidRPr="005723F8" w:rsidR="00693CA1" w:rsidP="00693CA1" w:rsidRDefault="00693CA1" w14:paraId="19C0A021" w14:textId="6ABFA2C1">
            <w:pPr>
              <w:spacing w:before="0"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5723F8" w:rsidR="00693CA1" w:rsidTr="130E390E" w14:paraId="36A30A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Pr="005723F8" w:rsidR="00693CA1" w:rsidP="00693CA1" w:rsidRDefault="130E390E" w14:paraId="5EC1E81F"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Male</w:t>
            </w:r>
          </w:p>
        </w:tc>
        <w:tc>
          <w:tcPr>
            <w:tcW w:w="0" w:type="auto"/>
            <w:noWrap/>
            <w:hideMark/>
          </w:tcPr>
          <w:p w:rsidRPr="005723F8" w:rsidR="00693CA1" w:rsidP="00693CA1" w:rsidRDefault="130E390E" w14:paraId="4FF2E8F8"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288</w:t>
            </w:r>
          </w:p>
        </w:tc>
        <w:tc>
          <w:tcPr>
            <w:tcW w:w="0" w:type="auto"/>
            <w:noWrap/>
            <w:hideMark/>
          </w:tcPr>
          <w:p w:rsidRPr="005723F8" w:rsidR="00693CA1" w:rsidP="00693CA1" w:rsidRDefault="130E390E" w14:paraId="1B2A08DF"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43.5</w:t>
            </w:r>
          </w:p>
        </w:tc>
      </w:tr>
      <w:tr w:rsidRPr="005723F8" w:rsidR="00693CA1" w:rsidTr="130E390E" w14:paraId="6FCA8843" w14:textId="77777777">
        <w:tc>
          <w:tcPr>
            <w:cnfStyle w:val="001000000000" w:firstRow="0" w:lastRow="0" w:firstColumn="1" w:lastColumn="0" w:oddVBand="0" w:evenVBand="0" w:oddHBand="0" w:evenHBand="0" w:firstRowFirstColumn="0" w:firstRowLastColumn="0" w:lastRowFirstColumn="0" w:lastRowLastColumn="0"/>
            <w:tcW w:w="0" w:type="auto"/>
            <w:noWrap/>
            <w:hideMark/>
          </w:tcPr>
          <w:p w:rsidRPr="005723F8" w:rsidR="00693CA1" w:rsidP="00693CA1" w:rsidRDefault="130E390E" w14:paraId="27E093B6"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Female</w:t>
            </w:r>
          </w:p>
        </w:tc>
        <w:tc>
          <w:tcPr>
            <w:tcW w:w="0" w:type="auto"/>
            <w:noWrap/>
            <w:hideMark/>
          </w:tcPr>
          <w:p w:rsidRPr="005723F8" w:rsidR="00693CA1" w:rsidP="00693CA1" w:rsidRDefault="130E390E" w14:paraId="6D8F81C9"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368</w:t>
            </w:r>
          </w:p>
        </w:tc>
        <w:tc>
          <w:tcPr>
            <w:tcW w:w="0" w:type="auto"/>
            <w:noWrap/>
            <w:hideMark/>
          </w:tcPr>
          <w:p w:rsidRPr="005723F8" w:rsidR="00693CA1" w:rsidP="00693CA1" w:rsidRDefault="130E390E" w14:paraId="12F8D9DC"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55.6</w:t>
            </w:r>
          </w:p>
        </w:tc>
      </w:tr>
      <w:tr w:rsidRPr="005723F8" w:rsidR="00693CA1" w:rsidTr="130E390E" w14:paraId="72B17C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rsidRPr="005723F8" w:rsidR="00693CA1" w:rsidP="00693CA1" w:rsidRDefault="130E390E" w14:paraId="47DA6D26"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Transgender</w:t>
            </w:r>
          </w:p>
        </w:tc>
        <w:tc>
          <w:tcPr>
            <w:tcW w:w="0" w:type="auto"/>
            <w:noWrap/>
            <w:hideMark/>
          </w:tcPr>
          <w:p w:rsidRPr="005723F8" w:rsidR="00693CA1" w:rsidP="00693CA1" w:rsidRDefault="130E390E" w14:paraId="219A198E"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5</w:t>
            </w:r>
          </w:p>
        </w:tc>
        <w:tc>
          <w:tcPr>
            <w:tcW w:w="0" w:type="auto"/>
            <w:noWrap/>
            <w:hideMark/>
          </w:tcPr>
          <w:p w:rsidRPr="005723F8" w:rsidR="00693CA1" w:rsidP="00693CA1" w:rsidRDefault="130E390E" w14:paraId="544EEB9B"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0.8</w:t>
            </w:r>
          </w:p>
        </w:tc>
      </w:tr>
      <w:tr w:rsidRPr="005723F8" w:rsidR="00693CA1" w:rsidTr="130E390E" w14:paraId="44DB7E51" w14:textId="77777777">
        <w:tc>
          <w:tcPr>
            <w:cnfStyle w:val="001000000000" w:firstRow="0" w:lastRow="0" w:firstColumn="1" w:lastColumn="0" w:oddVBand="0" w:evenVBand="0" w:oddHBand="0" w:evenHBand="0" w:firstRowFirstColumn="0" w:firstRowLastColumn="0" w:lastRowFirstColumn="0" w:lastRowLastColumn="0"/>
            <w:tcW w:w="0" w:type="auto"/>
            <w:noWrap/>
            <w:hideMark/>
          </w:tcPr>
          <w:p w:rsidRPr="005723F8" w:rsidR="00693CA1" w:rsidP="00693CA1" w:rsidRDefault="130E390E" w14:paraId="1E0E19CC"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Other</w:t>
            </w:r>
          </w:p>
        </w:tc>
        <w:tc>
          <w:tcPr>
            <w:tcW w:w="0" w:type="auto"/>
            <w:noWrap/>
            <w:hideMark/>
          </w:tcPr>
          <w:p w:rsidRPr="005723F8" w:rsidR="00693CA1" w:rsidP="00693CA1" w:rsidRDefault="130E390E" w14:paraId="1E005FAF"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w:t>
            </w:r>
          </w:p>
        </w:tc>
        <w:tc>
          <w:tcPr>
            <w:tcW w:w="0" w:type="auto"/>
            <w:noWrap/>
            <w:hideMark/>
          </w:tcPr>
          <w:p w:rsidRPr="005723F8" w:rsidR="00693CA1" w:rsidP="00693CA1" w:rsidRDefault="130E390E" w14:paraId="759A8B36" w14:textId="77777777">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0.2</w:t>
            </w:r>
          </w:p>
        </w:tc>
      </w:tr>
    </w:tbl>
    <w:p w:rsidR="00693CA1" w:rsidP="00693CA1" w:rsidRDefault="130E390E" w14:paraId="0DD15A59" w14:textId="6383B328">
      <w:pPr>
        <w:pStyle w:val="Caption"/>
        <w:framePr w:hSpace="141" w:wrap="around" w:hAnchor="page" w:vAnchor="text" w:x="7788" w:y="1307"/>
      </w:pPr>
      <w:r>
        <w:t xml:space="preserve">Table </w:t>
      </w:r>
      <w:r w:rsidR="00693CA1">
        <w:fldChar w:fldCharType="begin"/>
      </w:r>
      <w:r w:rsidR="00693CA1">
        <w:instrText>SEQ Table \* ARABIC</w:instrText>
      </w:r>
      <w:r w:rsidR="00693CA1">
        <w:fldChar w:fldCharType="separate"/>
      </w:r>
      <w:r>
        <w:t>3</w:t>
      </w:r>
      <w:r w:rsidR="00693CA1">
        <w:fldChar w:fldCharType="end"/>
      </w:r>
      <w:r>
        <w:t xml:space="preserve"> Distribution of sexes</w:t>
      </w:r>
    </w:p>
    <w:p w:rsidRPr="00F86096" w:rsidR="005723F8" w:rsidP="00693CA1" w:rsidRDefault="130E390E" w14:paraId="13DB1298" w14:textId="56B0226C">
      <w:r>
        <w:t>The distribution of sexes of our sample is not random. There is significantly more female among our participants than man. A t-test on this distribution find a significative difference between our sample and a random sample (t ≈ 20; p &lt; 0.001).</w:t>
      </w:r>
    </w:p>
    <w:tbl>
      <w:tblPr>
        <w:tblStyle w:val="PlainTable3"/>
        <w:tblpPr w:leftFromText="141" w:rightFromText="141" w:vertAnchor="text" w:horzAnchor="page" w:tblpX="6648" w:tblpY="203"/>
        <w:tblW w:w="4517" w:type="dxa"/>
        <w:tblLook w:val="04A0" w:firstRow="1" w:lastRow="0" w:firstColumn="1" w:lastColumn="0" w:noHBand="0" w:noVBand="1"/>
      </w:tblPr>
      <w:tblGrid>
        <w:gridCol w:w="3246"/>
        <w:gridCol w:w="558"/>
        <w:gridCol w:w="713"/>
      </w:tblGrid>
      <w:tr w:rsidRPr="00D56A4C" w:rsidR="00D23B7B" w:rsidTr="130E390E" w14:paraId="5D98F19A" w14:textId="77777777">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noWrap/>
            <w:hideMark/>
          </w:tcPr>
          <w:p w:rsidRPr="00DD5BCD" w:rsidR="00D23B7B" w:rsidP="00042C5D" w:rsidRDefault="130E390E" w14:paraId="3214F896"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 </w:t>
            </w:r>
          </w:p>
        </w:tc>
        <w:tc>
          <w:tcPr>
            <w:tcW w:w="0" w:type="auto"/>
            <w:noWrap/>
            <w:hideMark/>
          </w:tcPr>
          <w:p w:rsidRPr="00DD5BCD" w:rsidR="00D23B7B" w:rsidP="00042C5D" w:rsidRDefault="130E390E" w14:paraId="69915DF1"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N</w:t>
            </w:r>
          </w:p>
        </w:tc>
        <w:tc>
          <w:tcPr>
            <w:tcW w:w="0" w:type="auto"/>
            <w:noWrap/>
            <w:hideMark/>
          </w:tcPr>
          <w:p w:rsidRPr="00DD5BCD" w:rsidR="00D23B7B" w:rsidP="00042C5D" w:rsidRDefault="130E390E" w14:paraId="08CDE363"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val%</w:t>
            </w:r>
          </w:p>
        </w:tc>
      </w:tr>
      <w:tr w:rsidRPr="00D56A4C" w:rsidR="00D23B7B" w:rsidTr="130E390E" w14:paraId="57A48EE4"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4F799A54"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Less than high school degree</w:t>
            </w:r>
          </w:p>
        </w:tc>
        <w:tc>
          <w:tcPr>
            <w:tcW w:w="0" w:type="auto"/>
            <w:noWrap/>
            <w:hideMark/>
          </w:tcPr>
          <w:p w:rsidRPr="00DD5BCD" w:rsidR="00D23B7B" w:rsidP="00042C5D" w:rsidRDefault="130E390E" w14:paraId="07226C40"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13</w:t>
            </w:r>
          </w:p>
        </w:tc>
        <w:tc>
          <w:tcPr>
            <w:tcW w:w="0" w:type="auto"/>
            <w:noWrap/>
            <w:hideMark/>
          </w:tcPr>
          <w:p w:rsidRPr="00DD5BCD" w:rsidR="00D23B7B" w:rsidP="00042C5D" w:rsidRDefault="130E390E" w14:paraId="4E9F7DA9"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2.0</w:t>
            </w:r>
          </w:p>
        </w:tc>
      </w:tr>
      <w:tr w:rsidRPr="00D56A4C" w:rsidR="00D23B7B" w:rsidTr="130E390E" w14:paraId="6212A785"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5F0A9A24"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High school graduate</w:t>
            </w:r>
          </w:p>
        </w:tc>
        <w:tc>
          <w:tcPr>
            <w:tcW w:w="0" w:type="auto"/>
            <w:noWrap/>
            <w:hideMark/>
          </w:tcPr>
          <w:p w:rsidRPr="00DD5BCD" w:rsidR="00D23B7B" w:rsidP="00042C5D" w:rsidRDefault="130E390E" w14:paraId="34C844B3"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128</w:t>
            </w:r>
          </w:p>
        </w:tc>
        <w:tc>
          <w:tcPr>
            <w:tcW w:w="0" w:type="auto"/>
            <w:noWrap/>
            <w:hideMark/>
          </w:tcPr>
          <w:p w:rsidRPr="00DD5BCD" w:rsidR="00D23B7B" w:rsidP="00042C5D" w:rsidRDefault="130E390E" w14:paraId="020056E8"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19.3</w:t>
            </w:r>
          </w:p>
        </w:tc>
      </w:tr>
      <w:tr w:rsidRPr="00D56A4C" w:rsidR="00D23B7B" w:rsidTr="130E390E" w14:paraId="550CEFE8"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00B17DBA"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Some college but no degree</w:t>
            </w:r>
          </w:p>
        </w:tc>
        <w:tc>
          <w:tcPr>
            <w:tcW w:w="0" w:type="auto"/>
            <w:noWrap/>
            <w:hideMark/>
          </w:tcPr>
          <w:p w:rsidRPr="00DD5BCD" w:rsidR="00D23B7B" w:rsidP="00042C5D" w:rsidRDefault="130E390E" w14:paraId="3430FBF9"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135</w:t>
            </w:r>
          </w:p>
        </w:tc>
        <w:tc>
          <w:tcPr>
            <w:tcW w:w="0" w:type="auto"/>
            <w:noWrap/>
            <w:hideMark/>
          </w:tcPr>
          <w:p w:rsidRPr="00DD5BCD" w:rsidR="00D23B7B" w:rsidP="00042C5D" w:rsidRDefault="130E390E" w14:paraId="563F4A29"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20.4</w:t>
            </w:r>
          </w:p>
        </w:tc>
      </w:tr>
      <w:tr w:rsidRPr="00D56A4C" w:rsidR="00D23B7B" w:rsidTr="130E390E" w14:paraId="505A802C"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6C5C73BE"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Associate degree in college</w:t>
            </w:r>
          </w:p>
        </w:tc>
        <w:tc>
          <w:tcPr>
            <w:tcW w:w="0" w:type="auto"/>
            <w:noWrap/>
            <w:hideMark/>
          </w:tcPr>
          <w:p w:rsidRPr="00DD5BCD" w:rsidR="00D23B7B" w:rsidP="00042C5D" w:rsidRDefault="130E390E" w14:paraId="31D11F69"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41</w:t>
            </w:r>
          </w:p>
        </w:tc>
        <w:tc>
          <w:tcPr>
            <w:tcW w:w="0" w:type="auto"/>
            <w:noWrap/>
            <w:hideMark/>
          </w:tcPr>
          <w:p w:rsidRPr="00DD5BCD" w:rsidR="00D23B7B" w:rsidP="00042C5D" w:rsidRDefault="130E390E" w14:paraId="3EAEBB76"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6.2</w:t>
            </w:r>
          </w:p>
        </w:tc>
      </w:tr>
      <w:tr w:rsidRPr="00D56A4C" w:rsidR="00D23B7B" w:rsidTr="130E390E" w14:paraId="5678ED2A"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3AF3FDD0"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Bachelor's degree in college</w:t>
            </w:r>
          </w:p>
        </w:tc>
        <w:tc>
          <w:tcPr>
            <w:tcW w:w="0" w:type="auto"/>
            <w:noWrap/>
            <w:hideMark/>
          </w:tcPr>
          <w:p w:rsidRPr="00DD5BCD" w:rsidR="00D23B7B" w:rsidP="00042C5D" w:rsidRDefault="130E390E" w14:paraId="3D5CE8A2"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216</w:t>
            </w:r>
          </w:p>
        </w:tc>
        <w:tc>
          <w:tcPr>
            <w:tcW w:w="0" w:type="auto"/>
            <w:noWrap/>
            <w:hideMark/>
          </w:tcPr>
          <w:p w:rsidRPr="00DD5BCD" w:rsidR="00D23B7B" w:rsidP="00042C5D" w:rsidRDefault="130E390E" w14:paraId="3055610D"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32.6</w:t>
            </w:r>
          </w:p>
        </w:tc>
      </w:tr>
      <w:tr w:rsidRPr="00D56A4C" w:rsidR="00D23B7B" w:rsidTr="130E390E" w14:paraId="15E4F428"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782F3BFF"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Master's degree</w:t>
            </w:r>
          </w:p>
        </w:tc>
        <w:tc>
          <w:tcPr>
            <w:tcW w:w="0" w:type="auto"/>
            <w:noWrap/>
            <w:hideMark/>
          </w:tcPr>
          <w:p w:rsidRPr="00DD5BCD" w:rsidR="00D23B7B" w:rsidP="00042C5D" w:rsidRDefault="130E390E" w14:paraId="471D9A60"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94</w:t>
            </w:r>
          </w:p>
        </w:tc>
        <w:tc>
          <w:tcPr>
            <w:tcW w:w="0" w:type="auto"/>
            <w:noWrap/>
            <w:hideMark/>
          </w:tcPr>
          <w:p w:rsidRPr="00DD5BCD" w:rsidR="00D23B7B" w:rsidP="00042C5D" w:rsidRDefault="130E390E" w14:paraId="55B82EB7"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14.2</w:t>
            </w:r>
          </w:p>
        </w:tc>
      </w:tr>
      <w:tr w:rsidRPr="00D56A4C" w:rsidR="00D23B7B" w:rsidTr="130E390E" w14:paraId="328F9880"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0B775590"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Doctoral degree</w:t>
            </w:r>
          </w:p>
        </w:tc>
        <w:tc>
          <w:tcPr>
            <w:tcW w:w="0" w:type="auto"/>
            <w:noWrap/>
            <w:hideMark/>
          </w:tcPr>
          <w:p w:rsidRPr="00DD5BCD" w:rsidR="00D23B7B" w:rsidP="00042C5D" w:rsidRDefault="130E390E" w14:paraId="7C1A1D2C"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16</w:t>
            </w:r>
          </w:p>
        </w:tc>
        <w:tc>
          <w:tcPr>
            <w:tcW w:w="0" w:type="auto"/>
            <w:noWrap/>
            <w:hideMark/>
          </w:tcPr>
          <w:p w:rsidRPr="00DD5BCD" w:rsidR="00D23B7B" w:rsidP="00042C5D" w:rsidRDefault="130E390E" w14:paraId="10DE131A"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2.4</w:t>
            </w:r>
          </w:p>
        </w:tc>
      </w:tr>
      <w:tr w:rsidRPr="00D56A4C" w:rsidR="00D23B7B" w:rsidTr="130E390E" w14:paraId="3587A367"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D5BCD" w:rsidR="00D23B7B" w:rsidP="00042C5D" w:rsidRDefault="130E390E" w14:paraId="49DA27FD"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Professional degree (JD, MD)</w:t>
            </w:r>
          </w:p>
        </w:tc>
        <w:tc>
          <w:tcPr>
            <w:tcW w:w="0" w:type="auto"/>
            <w:noWrap/>
            <w:hideMark/>
          </w:tcPr>
          <w:p w:rsidRPr="00DD5BCD" w:rsidR="00D23B7B" w:rsidP="00042C5D" w:rsidRDefault="130E390E" w14:paraId="513CE54F"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19</w:t>
            </w:r>
          </w:p>
        </w:tc>
        <w:tc>
          <w:tcPr>
            <w:tcW w:w="0" w:type="auto"/>
            <w:noWrap/>
            <w:hideMark/>
          </w:tcPr>
          <w:p w:rsidRPr="00DD5BCD" w:rsidR="00D23B7B" w:rsidP="00042C5D" w:rsidRDefault="130E390E" w14:paraId="2835DDB8" w14:textId="77777777">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2.9</w:t>
            </w:r>
          </w:p>
        </w:tc>
      </w:tr>
    </w:tbl>
    <w:p w:rsidRPr="00D23B7B" w:rsidR="00EA3BFE" w:rsidP="00D23B7B" w:rsidRDefault="00EA3BFE" w14:paraId="2A1C564E" w14:textId="6E77E49F">
      <w:pPr>
        <w:pStyle w:val="Heading2"/>
      </w:pPr>
      <w:r>
        <w:t>Education</w:t>
      </w:r>
      <w:r w:rsidR="00C3660B">
        <w:t xml:space="preserve"> – college students and college graduates</w:t>
      </w:r>
    </w:p>
    <w:p w:rsidRPr="00114E5B" w:rsidR="00042C5D" w:rsidP="00042C5D" w:rsidRDefault="130E390E" w14:paraId="4DD71C57" w14:textId="121B6F77">
      <w:pPr>
        <w:pStyle w:val="Caption"/>
        <w:framePr w:hSpace="141" w:wrap="around" w:hAnchor="page" w:vAnchor="text" w:x="6725" w:y="1396"/>
        <w:ind w:firstLine="0"/>
      </w:pPr>
      <w:r>
        <w:t xml:space="preserve">Table </w:t>
      </w:r>
      <w:r w:rsidR="00042C5D">
        <w:fldChar w:fldCharType="begin"/>
      </w:r>
      <w:r w:rsidRPr="130E390E" w:rsidR="00042C5D">
        <w:instrText xml:space="preserve"> SEQ Table \* ARABIC </w:instrText>
      </w:r>
      <w:r w:rsidR="00003F70">
        <w:fldChar w:fldCharType="separate"/>
      </w:r>
      <w:r w:rsidR="00042C5D">
        <w:fldChar w:fldCharType="end"/>
      </w:r>
      <w:r>
        <w:t xml:space="preserve"> distribution of education degree</w:t>
      </w:r>
    </w:p>
    <w:p w:rsidR="00983359" w:rsidP="00D23B7B" w:rsidRDefault="130E390E" w14:paraId="5E4438B9" w14:textId="77777777">
      <w:pPr>
        <w:pStyle w:val="ListParagraph"/>
      </w:pPr>
      <w:proofErr w:type="gramStart"/>
      <w:r>
        <w:t>The vast majority of</w:t>
      </w:r>
      <w:proofErr w:type="gramEnd"/>
      <w:r>
        <w:t xml:space="preserve"> our sample have at least a high school degree (98%). However almost 40% only have a high school degree or only some college but no degree. This is partly due to the Age distribution of our sample. </w:t>
      </w:r>
    </w:p>
    <w:p w:rsidR="00D11BDA" w:rsidP="00D23B7B" w:rsidRDefault="00D11BDA" w14:paraId="030CDA42" w14:textId="77777777">
      <w:pPr>
        <w:pStyle w:val="ListParagraph"/>
      </w:pPr>
    </w:p>
    <w:tbl>
      <w:tblPr>
        <w:tblStyle w:val="PlainTable3"/>
        <w:tblpPr w:leftFromText="141" w:rightFromText="141" w:vertAnchor="text" w:horzAnchor="page" w:tblpX="6632" w:tblpY="77"/>
        <w:tblW w:w="4422" w:type="dxa"/>
        <w:tblLook w:val="04A0" w:firstRow="1" w:lastRow="0" w:firstColumn="1" w:lastColumn="0" w:noHBand="0" w:noVBand="1"/>
      </w:tblPr>
      <w:tblGrid>
        <w:gridCol w:w="3030"/>
        <w:gridCol w:w="456"/>
        <w:gridCol w:w="714"/>
        <w:gridCol w:w="222"/>
      </w:tblGrid>
      <w:tr w:rsidRPr="00D56A4C" w:rsidR="00FD33E6" w:rsidTr="130E390E" w14:paraId="56301F9D" w14:textId="77777777">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0" w:type="auto"/>
            <w:noWrap/>
            <w:hideMark/>
          </w:tcPr>
          <w:p w:rsidRPr="00CE071C" w:rsidR="00FD33E6" w:rsidP="00C5518A" w:rsidRDefault="130E390E" w14:paraId="23E84414" w14:textId="186A4E11">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 </w:t>
            </w:r>
          </w:p>
        </w:tc>
        <w:tc>
          <w:tcPr>
            <w:tcW w:w="0" w:type="auto"/>
            <w:noWrap/>
            <w:hideMark/>
          </w:tcPr>
          <w:p w:rsidRPr="00D56A4C" w:rsidR="00FD33E6" w:rsidP="00C5518A" w:rsidRDefault="130E390E" w14:paraId="20887F3F"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n</w:t>
            </w:r>
          </w:p>
        </w:tc>
        <w:tc>
          <w:tcPr>
            <w:tcW w:w="0" w:type="auto"/>
            <w:noWrap/>
            <w:hideMark/>
          </w:tcPr>
          <w:p w:rsidRPr="00D56A4C" w:rsidR="00FD33E6" w:rsidP="00C5518A" w:rsidRDefault="130E390E" w14:paraId="2F864E68"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val%</w:t>
            </w:r>
          </w:p>
        </w:tc>
        <w:tc>
          <w:tcPr>
            <w:tcW w:w="222" w:type="dxa"/>
            <w:noWrap/>
            <w:hideMark/>
          </w:tcPr>
          <w:p w:rsidRPr="00D56A4C" w:rsidR="00FD33E6" w:rsidP="00C5518A" w:rsidRDefault="00FD33E6" w14:paraId="4E7AC04D"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533B39CE"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0F39BB7B"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Less than high school degree</w:t>
            </w:r>
          </w:p>
        </w:tc>
        <w:tc>
          <w:tcPr>
            <w:tcW w:w="0" w:type="auto"/>
            <w:noWrap/>
            <w:hideMark/>
          </w:tcPr>
          <w:p w:rsidRPr="00D56A4C" w:rsidR="00FD33E6" w:rsidP="00C5518A" w:rsidRDefault="130E390E" w14:paraId="34DA114F"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3</w:t>
            </w:r>
          </w:p>
        </w:tc>
        <w:tc>
          <w:tcPr>
            <w:tcW w:w="0" w:type="auto"/>
            <w:noWrap/>
            <w:hideMark/>
          </w:tcPr>
          <w:p w:rsidRPr="00D56A4C" w:rsidR="00FD33E6" w:rsidP="00C5518A" w:rsidRDefault="130E390E" w14:paraId="2CD6E34F"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0.9</w:t>
            </w:r>
          </w:p>
        </w:tc>
        <w:tc>
          <w:tcPr>
            <w:tcW w:w="0" w:type="auto"/>
            <w:noWrap/>
            <w:hideMark/>
          </w:tcPr>
          <w:p w:rsidRPr="00D56A4C" w:rsidR="00FD33E6" w:rsidP="00C5518A" w:rsidRDefault="00FD33E6" w14:paraId="4ADB1ED9"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48A4F2CE"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22257EE9"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High school graduate</w:t>
            </w:r>
          </w:p>
        </w:tc>
        <w:tc>
          <w:tcPr>
            <w:tcW w:w="0" w:type="auto"/>
            <w:noWrap/>
            <w:hideMark/>
          </w:tcPr>
          <w:p w:rsidRPr="00D56A4C" w:rsidR="00FD33E6" w:rsidP="00C5518A" w:rsidRDefault="130E390E" w14:paraId="138279C7"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34</w:t>
            </w:r>
          </w:p>
        </w:tc>
        <w:tc>
          <w:tcPr>
            <w:tcW w:w="0" w:type="auto"/>
            <w:noWrap/>
            <w:hideMark/>
          </w:tcPr>
          <w:p w:rsidRPr="00D56A4C" w:rsidR="00FD33E6" w:rsidP="00C5518A" w:rsidRDefault="130E390E" w14:paraId="0F868590"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9.9</w:t>
            </w:r>
          </w:p>
        </w:tc>
        <w:tc>
          <w:tcPr>
            <w:tcW w:w="0" w:type="auto"/>
            <w:noWrap/>
            <w:hideMark/>
          </w:tcPr>
          <w:p w:rsidRPr="00D56A4C" w:rsidR="00FD33E6" w:rsidP="00C5518A" w:rsidRDefault="00FD33E6" w14:paraId="36BE969E"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3672B962"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7B03A6A5"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Some college but no degree</w:t>
            </w:r>
          </w:p>
        </w:tc>
        <w:tc>
          <w:tcPr>
            <w:tcW w:w="0" w:type="auto"/>
            <w:noWrap/>
            <w:hideMark/>
          </w:tcPr>
          <w:p w:rsidRPr="00D56A4C" w:rsidR="00FD33E6" w:rsidP="00C5518A" w:rsidRDefault="130E390E" w14:paraId="561CF1AA"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43</w:t>
            </w:r>
          </w:p>
        </w:tc>
        <w:tc>
          <w:tcPr>
            <w:tcW w:w="0" w:type="auto"/>
            <w:noWrap/>
            <w:hideMark/>
          </w:tcPr>
          <w:p w:rsidRPr="00D56A4C" w:rsidR="00FD33E6" w:rsidP="00C5518A" w:rsidRDefault="130E390E" w14:paraId="2F6FEBFD"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12.5</w:t>
            </w:r>
          </w:p>
        </w:tc>
        <w:tc>
          <w:tcPr>
            <w:tcW w:w="0" w:type="auto"/>
            <w:noWrap/>
            <w:hideMark/>
          </w:tcPr>
          <w:p w:rsidRPr="00D56A4C" w:rsidR="00FD33E6" w:rsidP="00C5518A" w:rsidRDefault="00FD33E6" w14:paraId="73BD0B98"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29DC54A4"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6A3EC57B"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Associate degree in college</w:t>
            </w:r>
          </w:p>
        </w:tc>
        <w:tc>
          <w:tcPr>
            <w:tcW w:w="0" w:type="auto"/>
            <w:noWrap/>
            <w:hideMark/>
          </w:tcPr>
          <w:p w:rsidRPr="00D56A4C" w:rsidR="00FD33E6" w:rsidP="00C5518A" w:rsidRDefault="130E390E" w14:paraId="052AFA92"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26</w:t>
            </w:r>
          </w:p>
        </w:tc>
        <w:tc>
          <w:tcPr>
            <w:tcW w:w="0" w:type="auto"/>
            <w:noWrap/>
            <w:hideMark/>
          </w:tcPr>
          <w:p w:rsidRPr="00D56A4C" w:rsidR="00FD33E6" w:rsidP="00C5518A" w:rsidRDefault="130E390E" w14:paraId="5CDB6251"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7.5</w:t>
            </w:r>
          </w:p>
        </w:tc>
        <w:tc>
          <w:tcPr>
            <w:tcW w:w="0" w:type="auto"/>
            <w:noWrap/>
            <w:hideMark/>
          </w:tcPr>
          <w:p w:rsidRPr="00D56A4C" w:rsidR="00FD33E6" w:rsidP="00C5518A" w:rsidRDefault="00FD33E6" w14:paraId="6757AEDD"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27247E8B"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04A7D0D4"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Bachelor's degree in college</w:t>
            </w:r>
          </w:p>
        </w:tc>
        <w:tc>
          <w:tcPr>
            <w:tcW w:w="0" w:type="auto"/>
            <w:noWrap/>
            <w:hideMark/>
          </w:tcPr>
          <w:p w:rsidRPr="00D56A4C" w:rsidR="00FD33E6" w:rsidP="00C5518A" w:rsidRDefault="130E390E" w14:paraId="3502FFCD"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130</w:t>
            </w:r>
          </w:p>
        </w:tc>
        <w:tc>
          <w:tcPr>
            <w:tcW w:w="0" w:type="auto"/>
            <w:noWrap/>
            <w:hideMark/>
          </w:tcPr>
          <w:p w:rsidRPr="00D56A4C" w:rsidR="00FD33E6" w:rsidP="00C5518A" w:rsidRDefault="130E390E" w14:paraId="4F1C2A72"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37.7</w:t>
            </w:r>
          </w:p>
        </w:tc>
        <w:tc>
          <w:tcPr>
            <w:tcW w:w="0" w:type="auto"/>
            <w:noWrap/>
            <w:hideMark/>
          </w:tcPr>
          <w:p w:rsidRPr="00D56A4C" w:rsidR="00FD33E6" w:rsidP="00C5518A" w:rsidRDefault="00FD33E6" w14:paraId="0695427E"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7FD34B1D"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3E1758C3"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Master's degree</w:t>
            </w:r>
          </w:p>
        </w:tc>
        <w:tc>
          <w:tcPr>
            <w:tcW w:w="0" w:type="auto"/>
            <w:noWrap/>
            <w:hideMark/>
          </w:tcPr>
          <w:p w:rsidRPr="00D56A4C" w:rsidR="00FD33E6" w:rsidP="00C5518A" w:rsidRDefault="130E390E" w14:paraId="20B50882"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75</w:t>
            </w:r>
          </w:p>
        </w:tc>
        <w:tc>
          <w:tcPr>
            <w:tcW w:w="0" w:type="auto"/>
            <w:noWrap/>
            <w:hideMark/>
          </w:tcPr>
          <w:p w:rsidRPr="00D56A4C" w:rsidR="00FD33E6" w:rsidP="00C5518A" w:rsidRDefault="130E390E" w14:paraId="5C142AA2"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21.7</w:t>
            </w:r>
          </w:p>
        </w:tc>
        <w:tc>
          <w:tcPr>
            <w:tcW w:w="0" w:type="auto"/>
            <w:noWrap/>
            <w:hideMark/>
          </w:tcPr>
          <w:p w:rsidRPr="00D56A4C" w:rsidR="00FD33E6" w:rsidP="00C5518A" w:rsidRDefault="00FD33E6" w14:paraId="0CB466AA"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4D79E41F" w14:textId="7777777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67F5A30D"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Doctoral degree</w:t>
            </w:r>
          </w:p>
        </w:tc>
        <w:tc>
          <w:tcPr>
            <w:tcW w:w="0" w:type="auto"/>
            <w:noWrap/>
            <w:hideMark/>
          </w:tcPr>
          <w:p w:rsidRPr="00D56A4C" w:rsidR="00FD33E6" w:rsidP="00C5518A" w:rsidRDefault="130E390E" w14:paraId="557D0BF4"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15</w:t>
            </w:r>
          </w:p>
        </w:tc>
        <w:tc>
          <w:tcPr>
            <w:tcW w:w="0" w:type="auto"/>
            <w:noWrap/>
            <w:hideMark/>
          </w:tcPr>
          <w:p w:rsidRPr="00D56A4C" w:rsidR="00FD33E6" w:rsidP="00C5518A" w:rsidRDefault="130E390E" w14:paraId="39406E80"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4.3</w:t>
            </w:r>
          </w:p>
        </w:tc>
        <w:tc>
          <w:tcPr>
            <w:tcW w:w="0" w:type="auto"/>
            <w:noWrap/>
            <w:hideMark/>
          </w:tcPr>
          <w:p w:rsidRPr="00D56A4C" w:rsidR="00FD33E6" w:rsidP="00C5518A" w:rsidRDefault="00FD33E6" w14:paraId="77DBFCB0"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lang w:eastAsia="fr-FR"/>
              </w:rPr>
            </w:pPr>
          </w:p>
        </w:tc>
      </w:tr>
      <w:tr w:rsidRPr="00D56A4C" w:rsidR="00FD33E6" w:rsidTr="130E390E" w14:paraId="0262EB38" w14:textId="77777777">
        <w:trPr>
          <w:trHeight w:val="20"/>
        </w:trPr>
        <w:tc>
          <w:tcPr>
            <w:cnfStyle w:val="001000000000" w:firstRow="0" w:lastRow="0" w:firstColumn="1" w:lastColumn="0" w:oddVBand="0" w:evenVBand="0" w:oddHBand="0" w:evenHBand="0" w:firstRowFirstColumn="0" w:firstRowLastColumn="0" w:lastRowFirstColumn="0" w:lastRowLastColumn="0"/>
            <w:tcW w:w="0" w:type="auto"/>
            <w:noWrap/>
            <w:hideMark/>
          </w:tcPr>
          <w:p w:rsidRPr="00D56A4C" w:rsidR="00FD33E6" w:rsidP="00C5518A" w:rsidRDefault="130E390E" w14:paraId="58316096" w14:textId="77777777">
            <w:pPr>
              <w:spacing w:before="0" w:line="240" w:lineRule="auto"/>
              <w:ind w:firstLine="0"/>
              <w:jc w:val="left"/>
              <w:rPr>
                <w:rFonts w:ascii="Times New Roman" w:hAnsi="Times New Roman" w:eastAsia="Times New Roman" w:cs="Times New Roman"/>
                <w:color w:val="000000"/>
                <w:sz w:val="16"/>
                <w:szCs w:val="16"/>
                <w:lang w:eastAsia="fr-FR"/>
              </w:rPr>
            </w:pPr>
            <w:r w:rsidRPr="130E390E">
              <w:rPr>
                <w:rFonts w:ascii="Times New Roman" w:hAnsi="Times New Roman" w:eastAsia="Times New Roman" w:cs="Times New Roman"/>
                <w:color w:val="000000" w:themeColor="text1"/>
                <w:sz w:val="16"/>
                <w:szCs w:val="16"/>
              </w:rPr>
              <w:t>Professional degree (JD, MD)</w:t>
            </w:r>
          </w:p>
        </w:tc>
        <w:tc>
          <w:tcPr>
            <w:tcW w:w="0" w:type="auto"/>
            <w:noWrap/>
            <w:hideMark/>
          </w:tcPr>
          <w:p w:rsidRPr="00D56A4C" w:rsidR="00FD33E6" w:rsidP="00C5518A" w:rsidRDefault="130E390E" w14:paraId="795346D6"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16"/>
                <w:szCs w:val="16"/>
                <w:lang w:eastAsia="fr-FR"/>
              </w:rPr>
            </w:pPr>
            <w:r w:rsidRPr="130E390E">
              <w:rPr>
                <w:rFonts w:ascii="Times New Roman" w:hAnsi="Times New Roman" w:eastAsia="Times New Roman" w:cs="Times New Roman"/>
                <w:color w:val="000000" w:themeColor="text1"/>
                <w:sz w:val="16"/>
                <w:szCs w:val="16"/>
              </w:rPr>
              <w:t>19</w:t>
            </w:r>
          </w:p>
        </w:tc>
        <w:tc>
          <w:tcPr>
            <w:tcW w:w="0" w:type="auto"/>
            <w:noWrap/>
            <w:hideMark/>
          </w:tcPr>
          <w:p w:rsidRPr="00D56A4C" w:rsidR="00FD33E6" w:rsidP="00C5518A" w:rsidRDefault="130E390E" w14:paraId="0AD1729C"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sz w:val="16"/>
                <w:szCs w:val="16"/>
                <w:lang w:eastAsia="fr-FR"/>
              </w:rPr>
            </w:pPr>
            <w:r w:rsidRPr="130E390E">
              <w:rPr>
                <w:rFonts w:ascii="Times New Roman" w:hAnsi="Times New Roman" w:eastAsia="Times New Roman" w:cs="Times New Roman"/>
                <w:color w:val="000000" w:themeColor="text1"/>
                <w:sz w:val="16"/>
                <w:szCs w:val="16"/>
              </w:rPr>
              <w:t>5.5</w:t>
            </w:r>
          </w:p>
        </w:tc>
        <w:tc>
          <w:tcPr>
            <w:tcW w:w="0" w:type="auto"/>
            <w:hideMark/>
          </w:tcPr>
          <w:p w:rsidRPr="00D56A4C" w:rsidR="00FD33E6" w:rsidP="00114E5B" w:rsidRDefault="00FD33E6" w14:paraId="20268FAF" w14:textId="77777777">
            <w:pPr>
              <w:keepNext/>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r>
              <w:br/>
            </w:r>
          </w:p>
        </w:tc>
      </w:tr>
    </w:tbl>
    <w:p w:rsidR="00EA3BFE" w:rsidP="00D23B7B" w:rsidRDefault="130E390E" w14:paraId="45034F8D" w14:textId="04B706FA">
      <w:pPr>
        <w:pStyle w:val="ListParagraph"/>
      </w:pPr>
      <w:r>
        <w:t>When considering only those born before 1995, we see that two-third of our sample have at least a bachelor’s degree (69.2), and only a tenth has never been to college (10.8%).</w:t>
      </w:r>
    </w:p>
    <w:p w:rsidR="00114E5B" w:rsidP="00114E5B" w:rsidRDefault="130E390E" w14:paraId="59AB605A" w14:textId="418FE526">
      <w:pPr>
        <w:pStyle w:val="Caption"/>
        <w:framePr w:hSpace="141" w:wrap="around" w:hAnchor="page" w:vAnchor="text" w:x="6675" w:y="630"/>
        <w:spacing w:after="0"/>
        <w:ind w:firstLine="0"/>
      </w:pPr>
      <w:r>
        <w:t xml:space="preserve">Table </w:t>
      </w:r>
      <w:r w:rsidR="00114E5B">
        <w:fldChar w:fldCharType="begin"/>
      </w:r>
      <w:r w:rsidRPr="130E390E" w:rsidR="00114E5B">
        <w:instrText xml:space="preserve"> SEQ Table \* ARABIC </w:instrText>
      </w:r>
      <w:r w:rsidR="00003F70">
        <w:fldChar w:fldCharType="separate"/>
      </w:r>
      <w:r w:rsidR="00114E5B">
        <w:fldChar w:fldCharType="end"/>
      </w:r>
      <w:r>
        <w:t xml:space="preserve"> distribution of education degree</w:t>
      </w:r>
    </w:p>
    <w:p w:rsidRPr="00114E5B" w:rsidR="00114E5B" w:rsidP="00114E5B" w:rsidRDefault="130E390E" w14:paraId="79B740F0" w14:textId="064329E8">
      <w:pPr>
        <w:pStyle w:val="Caption"/>
        <w:framePr w:hSpace="141" w:wrap="around" w:hAnchor="page" w:vAnchor="text" w:x="6675" w:y="630"/>
        <w:spacing w:after="0"/>
        <w:ind w:firstLine="0"/>
      </w:pPr>
      <w:r>
        <w:t xml:space="preserve"> field: participants born before 1995</w:t>
      </w:r>
    </w:p>
    <w:p w:rsidR="00D56A4C" w:rsidP="00D23B7B" w:rsidRDefault="00D56A4C" w14:paraId="137E6E86" w14:textId="77777777">
      <w:pPr>
        <w:pStyle w:val="ListParagraph"/>
      </w:pPr>
    </w:p>
    <w:p w:rsidR="00D56A4C" w:rsidP="00D23B7B" w:rsidRDefault="00D56A4C" w14:paraId="561F294B" w14:textId="77777777">
      <w:pPr>
        <w:pStyle w:val="ListParagraph"/>
      </w:pPr>
    </w:p>
    <w:p w:rsidRPr="00EA3BFE" w:rsidR="00D11BDA" w:rsidP="00D23B7B" w:rsidRDefault="00D11BDA" w14:paraId="36BC5032" w14:textId="2B0FAD77">
      <w:pPr>
        <w:pStyle w:val="ListParagraph"/>
        <w:sectPr w:rsidRPr="00EA3BFE" w:rsidR="00D11BDA" w:rsidSect="00170A3A">
          <w:type w:val="continuous"/>
          <w:pgSz w:w="11906" w:h="16838" w:orient="portrait"/>
          <w:pgMar w:top="1417" w:right="1417" w:bottom="1417" w:left="1417" w:header="708" w:footer="708" w:gutter="0"/>
          <w:cols w:space="708"/>
          <w:docGrid w:linePitch="360"/>
        </w:sectPr>
      </w:pPr>
    </w:p>
    <w:tbl>
      <w:tblPr>
        <w:tblStyle w:val="PlainTable3"/>
        <w:tblpPr w:leftFromText="141" w:rightFromText="141" w:vertAnchor="text" w:horzAnchor="page" w:tblpX="6816" w:tblpY="443"/>
        <w:tblW w:w="4362" w:type="dxa"/>
        <w:tblLook w:val="04A0" w:firstRow="1" w:lastRow="0" w:firstColumn="1" w:lastColumn="0" w:noHBand="0" w:noVBand="1"/>
      </w:tblPr>
      <w:tblGrid>
        <w:gridCol w:w="2852"/>
        <w:gridCol w:w="598"/>
        <w:gridCol w:w="657"/>
        <w:gridCol w:w="255"/>
      </w:tblGrid>
      <w:tr w:rsidRPr="004B6379" w:rsidR="002437E7" w:rsidTr="130E390E" w14:paraId="5D8547F9" w14:textId="77777777">
        <w:trPr>
          <w:gridAfter w:val="3"/>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0" w:type="auto"/>
            <w:hideMark/>
          </w:tcPr>
          <w:p w:rsidRPr="004B6379" w:rsidR="002437E7" w:rsidP="002437E7" w:rsidRDefault="130E390E" w14:paraId="1706089E" w14:textId="77777777">
            <w:pPr>
              <w:spacing w:before="0" w:line="240" w:lineRule="auto"/>
              <w:ind w:firstLine="0"/>
              <w:jc w:val="left"/>
              <w:rPr>
                <w:rFonts w:ascii="Times New Roman" w:hAnsi="Times New Roman" w:eastAsia="Times New Roman" w:cs="Times New Roman"/>
                <w:sz w:val="16"/>
                <w:szCs w:val="16"/>
                <w:lang w:eastAsia="fr-FR"/>
              </w:rPr>
            </w:pPr>
            <w:r w:rsidRPr="130E390E">
              <w:rPr>
                <w:rFonts w:ascii="Times New Roman" w:hAnsi="Times New Roman" w:eastAsia="Times New Roman" w:cs="Times New Roman"/>
                <w:sz w:val="16"/>
                <w:szCs w:val="16"/>
              </w:rPr>
              <w:t xml:space="preserve">Region </w:t>
            </w:r>
          </w:p>
        </w:tc>
      </w:tr>
      <w:tr w:rsidRPr="00271418" w:rsidR="002437E7" w:rsidTr="130E390E" w14:paraId="56B9C980"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5D270C99"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4Tigers and Japan</w:t>
            </w:r>
          </w:p>
        </w:tc>
        <w:tc>
          <w:tcPr>
            <w:tcW w:w="0" w:type="auto"/>
            <w:noWrap/>
            <w:hideMark/>
          </w:tcPr>
          <w:p w:rsidRPr="004B6379" w:rsidR="002437E7" w:rsidP="002437E7" w:rsidRDefault="130E390E" w14:paraId="3E1B2E10"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33</w:t>
            </w:r>
          </w:p>
        </w:tc>
        <w:tc>
          <w:tcPr>
            <w:tcW w:w="0" w:type="auto"/>
            <w:noWrap/>
            <w:hideMark/>
          </w:tcPr>
          <w:p w:rsidRPr="004B6379" w:rsidR="002437E7" w:rsidP="002437E7" w:rsidRDefault="130E390E" w14:paraId="33C2E58B"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5.0</w:t>
            </w:r>
          </w:p>
        </w:tc>
        <w:tc>
          <w:tcPr>
            <w:tcW w:w="0" w:type="auto"/>
            <w:noWrap/>
            <w:hideMark/>
          </w:tcPr>
          <w:p w:rsidRPr="004B6379" w:rsidR="002437E7" w:rsidP="002437E7" w:rsidRDefault="002437E7" w14:paraId="56ECD525"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4B158282" w14:textId="77777777">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30742445"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Africa</w:t>
            </w:r>
          </w:p>
        </w:tc>
        <w:tc>
          <w:tcPr>
            <w:tcW w:w="0" w:type="auto"/>
            <w:noWrap/>
            <w:hideMark/>
          </w:tcPr>
          <w:p w:rsidRPr="004B6379" w:rsidR="002437E7" w:rsidP="002437E7" w:rsidRDefault="130E390E" w14:paraId="72A02CB3"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w:t>
            </w:r>
          </w:p>
        </w:tc>
        <w:tc>
          <w:tcPr>
            <w:tcW w:w="0" w:type="auto"/>
            <w:noWrap/>
            <w:hideMark/>
          </w:tcPr>
          <w:p w:rsidRPr="004B6379" w:rsidR="002437E7" w:rsidP="002437E7" w:rsidRDefault="130E390E" w14:paraId="05DFD3BB"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0.3</w:t>
            </w:r>
          </w:p>
        </w:tc>
        <w:tc>
          <w:tcPr>
            <w:tcW w:w="0" w:type="auto"/>
            <w:noWrap/>
            <w:hideMark/>
          </w:tcPr>
          <w:p w:rsidRPr="004B6379" w:rsidR="002437E7" w:rsidP="002437E7" w:rsidRDefault="002437E7" w14:paraId="76CA546B"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16C25887"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133C95F6"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Central Eastern Europe</w:t>
            </w:r>
          </w:p>
        </w:tc>
        <w:tc>
          <w:tcPr>
            <w:tcW w:w="0" w:type="auto"/>
            <w:noWrap/>
            <w:hideMark/>
          </w:tcPr>
          <w:p w:rsidRPr="004B6379" w:rsidR="002437E7" w:rsidP="002437E7" w:rsidRDefault="130E390E" w14:paraId="1651C4F4"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77</w:t>
            </w:r>
          </w:p>
        </w:tc>
        <w:tc>
          <w:tcPr>
            <w:tcW w:w="0" w:type="auto"/>
            <w:noWrap/>
            <w:hideMark/>
          </w:tcPr>
          <w:p w:rsidRPr="004B6379" w:rsidR="002437E7" w:rsidP="002437E7" w:rsidRDefault="130E390E" w14:paraId="59FD7C29"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11.7</w:t>
            </w:r>
          </w:p>
        </w:tc>
        <w:tc>
          <w:tcPr>
            <w:tcW w:w="0" w:type="auto"/>
            <w:noWrap/>
            <w:hideMark/>
          </w:tcPr>
          <w:p w:rsidRPr="004B6379" w:rsidR="002437E7" w:rsidP="002437E7" w:rsidRDefault="002437E7" w14:paraId="6C912196"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2CBB9B16" w14:textId="77777777">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38CAEF36"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Developping Asia</w:t>
            </w:r>
          </w:p>
        </w:tc>
        <w:tc>
          <w:tcPr>
            <w:tcW w:w="0" w:type="auto"/>
            <w:noWrap/>
            <w:hideMark/>
          </w:tcPr>
          <w:p w:rsidRPr="004B6379" w:rsidR="002437E7" w:rsidP="002437E7" w:rsidRDefault="130E390E" w14:paraId="5C47BEFC"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62</w:t>
            </w:r>
          </w:p>
        </w:tc>
        <w:tc>
          <w:tcPr>
            <w:tcW w:w="0" w:type="auto"/>
            <w:noWrap/>
            <w:hideMark/>
          </w:tcPr>
          <w:p w:rsidRPr="004B6379" w:rsidR="002437E7" w:rsidP="002437E7" w:rsidRDefault="130E390E" w14:paraId="4776B79E"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9.4</w:t>
            </w:r>
          </w:p>
        </w:tc>
        <w:tc>
          <w:tcPr>
            <w:tcW w:w="0" w:type="auto"/>
            <w:noWrap/>
            <w:hideMark/>
          </w:tcPr>
          <w:p w:rsidRPr="004B6379" w:rsidR="002437E7" w:rsidP="002437E7" w:rsidRDefault="002437E7" w14:paraId="306EFBB8"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0A1F82C5"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34395B48"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Middle East</w:t>
            </w:r>
          </w:p>
        </w:tc>
        <w:tc>
          <w:tcPr>
            <w:tcW w:w="0" w:type="auto"/>
            <w:noWrap/>
            <w:hideMark/>
          </w:tcPr>
          <w:p w:rsidRPr="004B6379" w:rsidR="002437E7" w:rsidP="002437E7" w:rsidRDefault="130E390E" w14:paraId="176FAD2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2</w:t>
            </w:r>
          </w:p>
        </w:tc>
        <w:tc>
          <w:tcPr>
            <w:tcW w:w="0" w:type="auto"/>
            <w:noWrap/>
            <w:hideMark/>
          </w:tcPr>
          <w:p w:rsidRPr="004B6379" w:rsidR="002437E7" w:rsidP="002437E7" w:rsidRDefault="130E390E" w14:paraId="32527C66"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0.3</w:t>
            </w:r>
          </w:p>
        </w:tc>
        <w:tc>
          <w:tcPr>
            <w:tcW w:w="0" w:type="auto"/>
            <w:noWrap/>
            <w:hideMark/>
          </w:tcPr>
          <w:p w:rsidRPr="004B6379" w:rsidR="002437E7" w:rsidP="002437E7" w:rsidRDefault="002437E7" w14:paraId="217B169E"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19AD5A70" w14:textId="77777777">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75E86B19"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North America</w:t>
            </w:r>
          </w:p>
        </w:tc>
        <w:tc>
          <w:tcPr>
            <w:tcW w:w="0" w:type="auto"/>
            <w:noWrap/>
            <w:hideMark/>
          </w:tcPr>
          <w:p w:rsidRPr="004B6379" w:rsidR="002437E7" w:rsidP="002437E7" w:rsidRDefault="130E390E" w14:paraId="70618C60"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4</w:t>
            </w:r>
          </w:p>
        </w:tc>
        <w:tc>
          <w:tcPr>
            <w:tcW w:w="0" w:type="auto"/>
            <w:noWrap/>
            <w:hideMark/>
          </w:tcPr>
          <w:p w:rsidRPr="004B6379" w:rsidR="002437E7" w:rsidP="002437E7" w:rsidRDefault="130E390E" w14:paraId="69532719"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0.6</w:t>
            </w:r>
          </w:p>
        </w:tc>
        <w:tc>
          <w:tcPr>
            <w:tcW w:w="0" w:type="auto"/>
            <w:noWrap/>
            <w:hideMark/>
          </w:tcPr>
          <w:p w:rsidRPr="004B6379" w:rsidR="002437E7" w:rsidP="002437E7" w:rsidRDefault="002437E7" w14:paraId="360FDD66"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13B81EF6"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2A733FFF"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Oceania</w:t>
            </w:r>
          </w:p>
        </w:tc>
        <w:tc>
          <w:tcPr>
            <w:tcW w:w="0" w:type="auto"/>
            <w:noWrap/>
            <w:hideMark/>
          </w:tcPr>
          <w:p w:rsidRPr="004B6379" w:rsidR="002437E7" w:rsidP="002437E7" w:rsidRDefault="130E390E" w14:paraId="226AF42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w:t>
            </w:r>
          </w:p>
        </w:tc>
        <w:tc>
          <w:tcPr>
            <w:tcW w:w="0" w:type="auto"/>
            <w:noWrap/>
            <w:hideMark/>
          </w:tcPr>
          <w:p w:rsidRPr="004B6379" w:rsidR="002437E7" w:rsidP="002437E7" w:rsidRDefault="130E390E" w14:paraId="7C253FD3"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0.2</w:t>
            </w:r>
          </w:p>
        </w:tc>
        <w:tc>
          <w:tcPr>
            <w:tcW w:w="0" w:type="auto"/>
            <w:noWrap/>
            <w:hideMark/>
          </w:tcPr>
          <w:p w:rsidRPr="004B6379" w:rsidR="002437E7" w:rsidP="002437E7" w:rsidRDefault="002437E7" w14:paraId="3C0E82AE"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28376E39" w14:textId="77777777">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19887D5D"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South America</w:t>
            </w:r>
          </w:p>
        </w:tc>
        <w:tc>
          <w:tcPr>
            <w:tcW w:w="0" w:type="auto"/>
            <w:noWrap/>
            <w:hideMark/>
          </w:tcPr>
          <w:p w:rsidRPr="004B6379" w:rsidR="002437E7" w:rsidP="002437E7" w:rsidRDefault="130E390E" w14:paraId="243E22E4"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w:t>
            </w:r>
          </w:p>
        </w:tc>
        <w:tc>
          <w:tcPr>
            <w:tcW w:w="0" w:type="auto"/>
            <w:noWrap/>
            <w:hideMark/>
          </w:tcPr>
          <w:p w:rsidRPr="004B6379" w:rsidR="002437E7" w:rsidP="002437E7" w:rsidRDefault="130E390E" w14:paraId="7ECD50F4"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0.2</w:t>
            </w:r>
          </w:p>
        </w:tc>
        <w:tc>
          <w:tcPr>
            <w:tcW w:w="0" w:type="auto"/>
            <w:noWrap/>
            <w:hideMark/>
          </w:tcPr>
          <w:p w:rsidRPr="004B6379" w:rsidR="002437E7" w:rsidP="002437E7" w:rsidRDefault="002437E7" w14:paraId="25A78F76"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67F7C64D" w14:textId="7777777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718C37B4"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USA</w:t>
            </w:r>
          </w:p>
        </w:tc>
        <w:tc>
          <w:tcPr>
            <w:tcW w:w="0" w:type="auto"/>
            <w:noWrap/>
            <w:hideMark/>
          </w:tcPr>
          <w:p w:rsidRPr="004B6379" w:rsidR="002437E7" w:rsidP="002437E7" w:rsidRDefault="130E390E" w14:paraId="2B41DAAB"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372</w:t>
            </w:r>
          </w:p>
        </w:tc>
        <w:tc>
          <w:tcPr>
            <w:tcW w:w="0" w:type="auto"/>
            <w:noWrap/>
            <w:hideMark/>
          </w:tcPr>
          <w:p w:rsidRPr="004B6379" w:rsidR="002437E7" w:rsidP="002437E7" w:rsidRDefault="130E390E" w14:paraId="186EA9B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56.6</w:t>
            </w:r>
          </w:p>
        </w:tc>
        <w:tc>
          <w:tcPr>
            <w:tcW w:w="0" w:type="auto"/>
            <w:noWrap/>
            <w:hideMark/>
          </w:tcPr>
          <w:p w:rsidRPr="004B6379" w:rsidR="002437E7" w:rsidP="002437E7" w:rsidRDefault="002437E7" w14:paraId="687191EB"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6"/>
                <w:szCs w:val="16"/>
                <w:lang w:eastAsia="fr-FR"/>
              </w:rPr>
            </w:pPr>
          </w:p>
        </w:tc>
      </w:tr>
      <w:tr w:rsidRPr="00271418" w:rsidR="002437E7" w:rsidTr="130E390E" w14:paraId="173EEEE5" w14:textId="77777777">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B6379" w:rsidR="002437E7" w:rsidP="002437E7" w:rsidRDefault="130E390E" w14:paraId="277F6153" w14:textId="77777777">
            <w:pPr>
              <w:spacing w:before="0" w:line="240" w:lineRule="auto"/>
              <w:ind w:firstLine="0"/>
              <w:jc w:val="left"/>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Western Europe</w:t>
            </w:r>
          </w:p>
        </w:tc>
        <w:tc>
          <w:tcPr>
            <w:tcW w:w="0" w:type="auto"/>
            <w:noWrap/>
            <w:hideMark/>
          </w:tcPr>
          <w:p w:rsidRPr="004B6379" w:rsidR="002437E7" w:rsidP="002437E7" w:rsidRDefault="130E390E" w14:paraId="5CC56F76"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103</w:t>
            </w:r>
          </w:p>
        </w:tc>
        <w:tc>
          <w:tcPr>
            <w:tcW w:w="0" w:type="auto"/>
            <w:noWrap/>
            <w:hideMark/>
          </w:tcPr>
          <w:p w:rsidRPr="004B6379" w:rsidR="002437E7" w:rsidP="002437E7" w:rsidRDefault="130E390E" w14:paraId="1D51F88E"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6"/>
                <w:szCs w:val="16"/>
                <w:lang w:eastAsia="fr-FR"/>
              </w:rPr>
            </w:pPr>
            <w:r w:rsidRPr="130E390E">
              <w:rPr>
                <w:rFonts w:ascii="Lucida Sans" w:hAnsi="Lucida Sans" w:eastAsia="Times New Roman" w:cs="Times New Roman"/>
                <w:color w:val="000000" w:themeColor="text1"/>
                <w:sz w:val="16"/>
                <w:szCs w:val="16"/>
              </w:rPr>
              <w:t>15.7</w:t>
            </w:r>
          </w:p>
        </w:tc>
        <w:tc>
          <w:tcPr>
            <w:tcW w:w="0" w:type="auto"/>
            <w:hideMark/>
          </w:tcPr>
          <w:p w:rsidRPr="004B6379" w:rsidR="002437E7" w:rsidP="002437E7" w:rsidRDefault="002437E7" w14:paraId="6CB92EA2" w14:textId="77777777">
            <w:pPr>
              <w:keepNext/>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lang w:eastAsia="fr-FR"/>
              </w:rPr>
            </w:pPr>
          </w:p>
        </w:tc>
      </w:tr>
    </w:tbl>
    <w:p w:rsidR="002674E3" w:rsidP="007361A4" w:rsidRDefault="130E390E" w14:paraId="594DBAA3" w14:textId="1CBB40EA">
      <w:pPr>
        <w:pStyle w:val="Heading2"/>
      </w:pPr>
      <w:r>
        <w:t>Country of birth – small majority of Americans</w:t>
      </w:r>
    </w:p>
    <w:p w:rsidR="0079791B" w:rsidP="0079791B" w:rsidRDefault="130E390E" w14:paraId="76E161BB" w14:textId="2D1BEEAE">
      <w:r>
        <w:t>Our participants indicated having born in 36 different countries. We classified them according to regions of the world.</w:t>
      </w:r>
    </w:p>
    <w:p w:rsidRPr="002437E7" w:rsidR="002437E7" w:rsidP="00114E5B" w:rsidRDefault="130E390E" w14:paraId="2151B015" w14:textId="4856B021">
      <w:pPr>
        <w:pStyle w:val="Caption"/>
        <w:framePr w:h="202" w:hSpace="141" w:wrap="around" w:hAnchor="page" w:vAnchor="text" w:x="6875" w:y="1454" w:hRule="exact"/>
        <w:ind w:firstLine="0"/>
      </w:pPr>
      <w:r>
        <w:t xml:space="preserve">Table </w:t>
      </w:r>
      <w:r w:rsidR="002437E7">
        <w:fldChar w:fldCharType="begin"/>
      </w:r>
      <w:r w:rsidRPr="130E390E" w:rsidR="002437E7">
        <w:instrText xml:space="preserve"> SEQ Table \* ARABIC </w:instrText>
      </w:r>
      <w:r w:rsidR="00003F70">
        <w:fldChar w:fldCharType="separate"/>
      </w:r>
      <w:r w:rsidR="002437E7">
        <w:fldChar w:fldCharType="end"/>
      </w:r>
      <w:r>
        <w:t xml:space="preserve"> Region of birth of the participants</w:t>
      </w:r>
    </w:p>
    <w:p w:rsidR="0079791B" w:rsidP="0079791B" w:rsidRDefault="130E390E" w14:paraId="5AE23CF2" w14:textId="13DEC6C2">
      <w:pPr>
        <w:pStyle w:val="ListParagraph"/>
      </w:pPr>
      <w:r>
        <w:t>Even though most of our participants were born in the United-States (56.6%) there are important sample of individuals coming from CEE (11.7%), Developing Asia (China and Vietnam) (9.4%), WE (15.7%) and the 4 tigers and Japan (5%).</w:t>
      </w:r>
    </w:p>
    <w:p w:rsidR="00BB6778" w:rsidP="002006EF" w:rsidRDefault="130E390E" w14:paraId="16E018F2" w14:textId="18FD8161">
      <w:r>
        <w:t xml:space="preserve">However, 63.3% of our participants have indicated that they have been living in the US (63.3%). The racial group that has the least ever lived in the US are the whites and the </w:t>
      </w:r>
      <w:proofErr w:type="spellStart"/>
      <w:r>
        <w:t>non-Chinese</w:t>
      </w:r>
      <w:proofErr w:type="spellEnd"/>
      <w:r>
        <w:t xml:space="preserve"> Asian.</w:t>
      </w:r>
    </w:p>
    <w:p w:rsidRPr="004B6379" w:rsidR="004B6379" w:rsidP="004B6379" w:rsidRDefault="004B6379" w14:paraId="401030B7" w14:textId="77777777">
      <w:pPr>
        <w:spacing w:before="0" w:line="240" w:lineRule="auto"/>
        <w:ind w:firstLine="0"/>
        <w:jc w:val="left"/>
        <w:rPr>
          <w:rFonts w:ascii="Times New Roman" w:hAnsi="Times New Roman" w:eastAsia="Times New Roman" w:cs="Times New Roman"/>
          <w:lang w:eastAsia="fr-FR"/>
        </w:rPr>
      </w:pPr>
    </w:p>
    <w:tbl>
      <w:tblPr>
        <w:tblStyle w:val="PlainTable3"/>
        <w:tblpPr w:leftFromText="141" w:rightFromText="141" w:vertAnchor="text" w:horzAnchor="page" w:tblpX="3418" w:tblpY="-90"/>
        <w:tblW w:w="0" w:type="auto"/>
        <w:tblLook w:val="04A0" w:firstRow="1" w:lastRow="0" w:firstColumn="1" w:lastColumn="0" w:noHBand="0" w:noVBand="1"/>
      </w:tblPr>
      <w:tblGrid>
        <w:gridCol w:w="1466"/>
        <w:gridCol w:w="944"/>
        <w:gridCol w:w="992"/>
        <w:gridCol w:w="1560"/>
        <w:gridCol w:w="992"/>
      </w:tblGrid>
      <w:tr w:rsidRPr="00BD1BF4" w:rsidR="002006EF" w:rsidTr="5BAF4361" w14:paraId="29C87114"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66" w:type="dxa"/>
            <w:tcMar/>
          </w:tcPr>
          <w:p w:rsidRPr="002006EF" w:rsidR="002006EF" w:rsidP="002006EF" w:rsidRDefault="130E390E" w14:paraId="06A6B2E1" w14:textId="77777777">
            <w:pPr>
              <w:spacing w:before="0" w:line="240" w:lineRule="auto"/>
              <w:ind w:firstLine="0"/>
              <w:jc w:val="left"/>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HAS_LIVED_USA </w:t>
            </w:r>
          </w:p>
        </w:tc>
        <w:tc>
          <w:tcPr>
            <w:cnfStyle w:val="000000000000" w:firstRow="0" w:lastRow="0" w:firstColumn="0" w:lastColumn="0" w:oddVBand="0" w:evenVBand="0" w:oddHBand="0" w:evenHBand="0" w:firstRowFirstColumn="0" w:firstRowLastColumn="0" w:lastRowFirstColumn="0" w:lastRowLastColumn="0"/>
            <w:tcW w:w="944" w:type="dxa"/>
            <w:tcMar/>
          </w:tcPr>
          <w:p w:rsidRPr="002006EF" w:rsidR="002006EF" w:rsidP="002006EF" w:rsidRDefault="130E390E" w14:paraId="44292387"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White</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7944B7F3"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Chinese</w:t>
            </w:r>
          </w:p>
        </w:tc>
        <w:tc>
          <w:tcPr>
            <w:cnfStyle w:val="000000000000" w:firstRow="0" w:lastRow="0" w:firstColumn="0" w:lastColumn="0" w:oddVBand="0" w:evenVBand="0" w:oddHBand="0" w:evenHBand="0" w:firstRowFirstColumn="0" w:firstRowLastColumn="0" w:lastRowFirstColumn="0" w:lastRowLastColumn="0"/>
            <w:tcW w:w="1560" w:type="dxa"/>
            <w:tcMar/>
          </w:tcPr>
          <w:p w:rsidRPr="002006EF" w:rsidR="002006EF" w:rsidP="002006EF" w:rsidRDefault="130E390E" w14:paraId="5C51D12C"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Non-Chi Asian</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49D27467" w14:textId="0E1A3B82">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5BAF4361" w:rsidR="5BAF4361">
              <w:rPr>
                <w:rFonts w:ascii="Monaco" w:hAnsi="Monaco" w:eastAsia="Times New Roman" w:cs="Courier New"/>
                <w:color w:val="000000" w:themeColor="text1" w:themeTint="FF" w:themeShade="FF"/>
                <w:sz w:val="16"/>
                <w:szCs w:val="16"/>
              </w:rPr>
              <w:t>Total</w:t>
            </w:r>
          </w:p>
        </w:tc>
      </w:tr>
      <w:tr w:rsidRPr="00BD1BF4" w:rsidR="002006EF" w:rsidTr="5BAF4361" w14:paraId="79979B91" w14:textId="77777777">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466" w:type="dxa"/>
            <w:tcMar/>
          </w:tcPr>
          <w:p w:rsidRPr="002006EF" w:rsidR="002006EF" w:rsidP="002006EF" w:rsidRDefault="130E390E" w14:paraId="09A6E80E" w14:textId="77777777">
            <w:pPr>
              <w:spacing w:before="0" w:line="240" w:lineRule="auto"/>
              <w:ind w:firstLine="0"/>
              <w:jc w:val="left"/>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FALSE</w:t>
            </w:r>
          </w:p>
        </w:tc>
        <w:tc>
          <w:tcPr>
            <w:cnfStyle w:val="000000000000" w:firstRow="0" w:lastRow="0" w:firstColumn="0" w:lastColumn="0" w:oddVBand="0" w:evenVBand="0" w:oddHBand="0" w:evenHBand="0" w:firstRowFirstColumn="0" w:firstRowLastColumn="0" w:lastRowFirstColumn="0" w:lastRowLastColumn="0"/>
            <w:tcW w:w="944" w:type="dxa"/>
            <w:tcMar/>
          </w:tcPr>
          <w:p w:rsidRPr="002006EF" w:rsidR="002006EF" w:rsidP="002006EF" w:rsidRDefault="130E390E" w14:paraId="6321281E"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43.1</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0A0CE83C"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24.0 </w:t>
            </w:r>
          </w:p>
        </w:tc>
        <w:tc>
          <w:tcPr>
            <w:cnfStyle w:val="000000000000" w:firstRow="0" w:lastRow="0" w:firstColumn="0" w:lastColumn="0" w:oddVBand="0" w:evenVBand="0" w:oddHBand="0" w:evenHBand="0" w:firstRowFirstColumn="0" w:firstRowLastColumn="0" w:lastRowFirstColumn="0" w:lastRowLastColumn="0"/>
            <w:tcW w:w="1560" w:type="dxa"/>
            <w:tcMar/>
          </w:tcPr>
          <w:p w:rsidRPr="002006EF" w:rsidR="002006EF" w:rsidP="002006EF" w:rsidRDefault="130E390E" w14:paraId="2C35F767"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46.7</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2D60E756"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36.7   </w:t>
            </w:r>
          </w:p>
        </w:tc>
      </w:tr>
      <w:tr w:rsidRPr="00BD1BF4" w:rsidR="002006EF" w:rsidTr="5BAF4361" w14:paraId="0F33FFE0" w14:textId="77777777">
        <w:tc>
          <w:tcPr>
            <w:cnfStyle w:val="001000000000" w:firstRow="0" w:lastRow="0" w:firstColumn="1" w:lastColumn="0" w:oddVBand="0" w:evenVBand="0" w:oddHBand="0" w:evenHBand="0" w:firstRowFirstColumn="0" w:firstRowLastColumn="0" w:lastRowFirstColumn="0" w:lastRowLastColumn="0"/>
            <w:tcW w:w="1466" w:type="dxa"/>
            <w:tcMar/>
          </w:tcPr>
          <w:p w:rsidRPr="002006EF" w:rsidR="002006EF" w:rsidP="002006EF" w:rsidRDefault="130E390E" w14:paraId="4837F4E6" w14:textId="77777777">
            <w:pPr>
              <w:spacing w:before="0" w:line="240" w:lineRule="auto"/>
              <w:ind w:firstLine="0"/>
              <w:jc w:val="left"/>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TRUE </w:t>
            </w:r>
          </w:p>
        </w:tc>
        <w:tc>
          <w:tcPr>
            <w:cnfStyle w:val="000000000000" w:firstRow="0" w:lastRow="0" w:firstColumn="0" w:lastColumn="0" w:oddVBand="0" w:evenVBand="0" w:oddHBand="0" w:evenHBand="0" w:firstRowFirstColumn="0" w:firstRowLastColumn="0" w:lastRowFirstColumn="0" w:lastRowLastColumn="0"/>
            <w:tcW w:w="944" w:type="dxa"/>
            <w:tcMar/>
          </w:tcPr>
          <w:p w:rsidRPr="002006EF" w:rsidR="002006EF" w:rsidP="002006EF" w:rsidRDefault="130E390E" w14:paraId="25BAF2B3"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56.9  </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0FFD7A06"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76.0    </w:t>
            </w:r>
          </w:p>
        </w:tc>
        <w:tc>
          <w:tcPr>
            <w:cnfStyle w:val="000000000000" w:firstRow="0" w:lastRow="0" w:firstColumn="0" w:lastColumn="0" w:oddVBand="0" w:evenVBand="0" w:oddHBand="0" w:evenHBand="0" w:firstRowFirstColumn="0" w:firstRowLastColumn="0" w:lastRowFirstColumn="0" w:lastRowLastColumn="0"/>
            <w:tcW w:w="1560" w:type="dxa"/>
            <w:tcMar/>
          </w:tcPr>
          <w:p w:rsidRPr="002006EF" w:rsidR="002006EF" w:rsidP="002006EF" w:rsidRDefault="130E390E" w14:paraId="0A3EE61D"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53.3     </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2A0EA746"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63.3   </w:t>
            </w:r>
          </w:p>
        </w:tc>
      </w:tr>
      <w:tr w:rsidRPr="00BD1BF4" w:rsidR="002006EF" w:rsidTr="5BAF4361" w14:paraId="31032B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Mar/>
          </w:tcPr>
          <w:p w:rsidRPr="002006EF" w:rsidR="002006EF" w:rsidP="002006EF" w:rsidRDefault="130E390E" w14:paraId="58EBE6E0" w14:textId="77777777">
            <w:pPr>
              <w:spacing w:before="0" w:line="240" w:lineRule="auto"/>
              <w:ind w:firstLine="0"/>
              <w:jc w:val="left"/>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Total</w:t>
            </w:r>
          </w:p>
        </w:tc>
        <w:tc>
          <w:tcPr>
            <w:cnfStyle w:val="000000000000" w:firstRow="0" w:lastRow="0" w:firstColumn="0" w:lastColumn="0" w:oddVBand="0" w:evenVBand="0" w:oddHBand="0" w:evenHBand="0" w:firstRowFirstColumn="0" w:firstRowLastColumn="0" w:lastRowFirstColumn="0" w:lastRowLastColumn="0"/>
            <w:tcW w:w="944" w:type="dxa"/>
            <w:tcMar/>
          </w:tcPr>
          <w:p w:rsidRPr="002006EF" w:rsidR="002006EF" w:rsidP="002006EF" w:rsidRDefault="130E390E" w14:paraId="6D05098C"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100.0 </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2006EF" w:rsidRDefault="130E390E" w14:paraId="754C2875"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100.0   </w:t>
            </w:r>
          </w:p>
        </w:tc>
        <w:tc>
          <w:tcPr>
            <w:cnfStyle w:val="000000000000" w:firstRow="0" w:lastRow="0" w:firstColumn="0" w:lastColumn="0" w:oddVBand="0" w:evenVBand="0" w:oddHBand="0" w:evenHBand="0" w:firstRowFirstColumn="0" w:firstRowLastColumn="0" w:lastRowFirstColumn="0" w:lastRowLastColumn="0"/>
            <w:tcW w:w="1560" w:type="dxa"/>
            <w:tcMar/>
          </w:tcPr>
          <w:p w:rsidRPr="002006EF" w:rsidR="002006EF" w:rsidP="002006EF" w:rsidRDefault="130E390E" w14:paraId="05B9003A"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100.0      </w:t>
            </w:r>
          </w:p>
        </w:tc>
        <w:tc>
          <w:tcPr>
            <w:cnfStyle w:val="000000000000" w:firstRow="0" w:lastRow="0" w:firstColumn="0" w:lastColumn="0" w:oddVBand="0" w:evenVBand="0" w:oddHBand="0" w:evenHBand="0" w:firstRowFirstColumn="0" w:firstRowLastColumn="0" w:lastRowFirstColumn="0" w:lastRowLastColumn="0"/>
            <w:tcW w:w="992" w:type="dxa"/>
            <w:tcMar/>
          </w:tcPr>
          <w:p w:rsidRPr="002006EF" w:rsidR="002006EF" w:rsidP="00053184" w:rsidRDefault="130E390E" w14:paraId="254A5DF4" w14:textId="77777777">
            <w:pPr>
              <w:keepNext/>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Monaco" w:hAnsi="Monaco" w:eastAsia="Times New Roman" w:cs="Courier New"/>
                <w:color w:val="000000"/>
                <w:sz w:val="16"/>
                <w:szCs w:val="16"/>
                <w:lang w:eastAsia="fr-FR"/>
              </w:rPr>
            </w:pPr>
            <w:r w:rsidRPr="130E390E">
              <w:rPr>
                <w:rFonts w:ascii="Monaco" w:hAnsi="Monaco" w:eastAsia="Times New Roman" w:cs="Courier New"/>
                <w:color w:val="000000" w:themeColor="text1"/>
                <w:sz w:val="16"/>
                <w:szCs w:val="16"/>
              </w:rPr>
              <w:t xml:space="preserve">100.0   </w:t>
            </w:r>
          </w:p>
        </w:tc>
      </w:tr>
    </w:tbl>
    <w:p w:rsidRPr="0000301F" w:rsidR="004B6379" w:rsidP="004B6379" w:rsidRDefault="004B6379" w14:paraId="1316F40A" w14:textId="77777777">
      <w:pPr>
        <w:pStyle w:val="ListParagraph"/>
      </w:pPr>
    </w:p>
    <w:p w:rsidRPr="00E50973" w:rsidR="00E50973" w:rsidP="00E50973" w:rsidRDefault="00E50973" w14:paraId="40E9FE52" w14:textId="77777777"/>
    <w:p w:rsidRPr="000A4930" w:rsidR="000A4930" w:rsidP="00C3660B" w:rsidRDefault="130E390E" w14:paraId="7AC722D7" w14:textId="40AFCD36">
      <w:pPr>
        <w:pStyle w:val="Caption"/>
        <w:framePr w:h="201" w:hSpace="141" w:wrap="around" w:hAnchor="page" w:vAnchor="text" w:x="3409" w:y="134" w:hRule="exact"/>
        <w:ind w:firstLine="0"/>
      </w:pPr>
      <w:r>
        <w:t xml:space="preserve">Table </w:t>
      </w:r>
      <w:r w:rsidR="000A4930">
        <w:fldChar w:fldCharType="begin"/>
      </w:r>
      <w:r w:rsidRPr="130E390E" w:rsidR="000A4930">
        <w:instrText xml:space="preserve"> SEQ Table \* ARABIC </w:instrText>
      </w:r>
      <w:r w:rsidR="00003F70">
        <w:fldChar w:fldCharType="separate"/>
      </w:r>
      <w:r w:rsidR="000A4930">
        <w:fldChar w:fldCharType="end"/>
      </w:r>
      <w:r>
        <w:t xml:space="preserve"> Distribution of the participants according to their race and if they have ever lived in the US</w:t>
      </w:r>
    </w:p>
    <w:p w:rsidRPr="005A465B" w:rsidR="00083E4E" w:rsidP="00083E4E" w:rsidRDefault="00083E4E" w14:paraId="1DC853F9" w14:textId="77777777"/>
    <w:p w:rsidR="00F8322C" w:rsidP="00D52028" w:rsidRDefault="130E390E" w14:paraId="48866448" w14:textId="6EF8CF16">
      <w:pPr>
        <w:pStyle w:val="Heading2"/>
      </w:pPr>
      <w:r>
        <w:t>Revenue – very disparate incomes</w:t>
      </w:r>
    </w:p>
    <w:tbl>
      <w:tblPr>
        <w:tblStyle w:val="PlainTable3"/>
        <w:tblpPr w:leftFromText="141" w:rightFromText="141" w:vertAnchor="text" w:horzAnchor="margin" w:tblpXSpec="right" w:tblpY="-35"/>
        <w:tblW w:w="3828" w:type="dxa"/>
        <w:tblLook w:val="04A0" w:firstRow="1" w:lastRow="0" w:firstColumn="1" w:lastColumn="0" w:noHBand="0" w:noVBand="1"/>
      </w:tblPr>
      <w:tblGrid>
        <w:gridCol w:w="2302"/>
        <w:gridCol w:w="558"/>
        <w:gridCol w:w="720"/>
        <w:gridCol w:w="248"/>
      </w:tblGrid>
      <w:tr w:rsidRPr="00447AD1" w:rsidR="006E0115" w:rsidTr="130E390E" w14:paraId="61DF13DA"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100" w:firstRow="0" w:lastRow="0" w:firstColumn="1" w:lastColumn="0" w:oddVBand="0" w:evenVBand="0" w:oddHBand="0" w:evenHBand="0" w:firstRowFirstColumn="1" w:firstRowLastColumn="0" w:lastRowFirstColumn="0" w:lastRowLastColumn="0"/>
            <w:tcW w:w="0" w:type="auto"/>
            <w:noWrap/>
            <w:hideMark/>
          </w:tcPr>
          <w:p w:rsidRPr="00447AD1" w:rsidR="006E0115" w:rsidP="006E0115" w:rsidRDefault="130E390E" w14:paraId="0545CCF0" w14:textId="77777777">
            <w:pPr>
              <w:spacing w:before="0" w:line="240" w:lineRule="auto"/>
              <w:ind w:firstLine="0"/>
              <w:jc w:val="left"/>
              <w:rPr>
                <w:rFonts w:ascii="Lucida Sans" w:hAnsi="Lucida Sans" w:eastAsia="Times New Roman" w:cs="Times New Roman"/>
                <w:color w:val="000000"/>
                <w:sz w:val="17"/>
                <w:szCs w:val="17"/>
                <w:lang w:eastAsia="fr-FR"/>
              </w:rPr>
            </w:pPr>
            <w:r w:rsidRPr="130E390E">
              <w:rPr>
                <w:rFonts w:ascii="Lucida Sans" w:hAnsi="Lucida Sans" w:eastAsia="Times New Roman" w:cs="Times New Roman"/>
                <w:color w:val="000000" w:themeColor="text1"/>
                <w:sz w:val="17"/>
                <w:szCs w:val="17"/>
              </w:rPr>
              <w:t> </w:t>
            </w:r>
          </w:p>
        </w:tc>
        <w:tc>
          <w:tcPr>
            <w:tcW w:w="0" w:type="auto"/>
            <w:noWrap/>
            <w:hideMark/>
          </w:tcPr>
          <w:p w:rsidRPr="00447AD1" w:rsidR="006E0115" w:rsidP="006E0115" w:rsidRDefault="130E390E" w14:paraId="61D3D50C"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n</w:t>
            </w:r>
          </w:p>
        </w:tc>
        <w:tc>
          <w:tcPr>
            <w:tcW w:w="0" w:type="auto"/>
            <w:noWrap/>
            <w:hideMark/>
          </w:tcPr>
          <w:p w:rsidRPr="00447AD1" w:rsidR="006E0115" w:rsidP="006E0115" w:rsidRDefault="130E390E" w14:paraId="16A1209A"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val%</w:t>
            </w:r>
          </w:p>
        </w:tc>
        <w:tc>
          <w:tcPr>
            <w:tcW w:w="248" w:type="dxa"/>
            <w:noWrap/>
            <w:hideMark/>
          </w:tcPr>
          <w:p w:rsidRPr="00447AD1" w:rsidR="006E0115" w:rsidP="006E0115" w:rsidRDefault="006E0115" w14:paraId="3E6C755C" w14:textId="77777777">
            <w:pPr>
              <w:spacing w:before="0" w:line="240" w:lineRule="auto"/>
              <w:ind w:firstLine="0"/>
              <w:jc w:val="righ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7"/>
                <w:szCs w:val="17"/>
                <w:lang w:eastAsia="fr-FR"/>
              </w:rPr>
            </w:pPr>
          </w:p>
        </w:tc>
      </w:tr>
      <w:tr w:rsidRPr="00447AD1" w:rsidR="006E0115" w:rsidTr="130E390E" w14:paraId="10A35E65" w14:textId="77777777">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46096C56"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Less than $10,000</w:t>
            </w:r>
          </w:p>
        </w:tc>
        <w:tc>
          <w:tcPr>
            <w:tcW w:w="0" w:type="auto"/>
            <w:noWrap/>
            <w:hideMark/>
          </w:tcPr>
          <w:p w:rsidRPr="00447AD1" w:rsidR="006E0115" w:rsidP="006E0115" w:rsidRDefault="130E390E" w14:paraId="728DE66C"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64</w:t>
            </w:r>
          </w:p>
        </w:tc>
        <w:tc>
          <w:tcPr>
            <w:tcW w:w="0" w:type="auto"/>
            <w:noWrap/>
            <w:hideMark/>
          </w:tcPr>
          <w:p w:rsidRPr="00447AD1" w:rsidR="006E0115" w:rsidP="006E0115" w:rsidRDefault="130E390E" w14:paraId="48CDAC81"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9.7</w:t>
            </w:r>
          </w:p>
        </w:tc>
        <w:tc>
          <w:tcPr>
            <w:tcW w:w="248" w:type="dxa"/>
            <w:noWrap/>
            <w:hideMark/>
          </w:tcPr>
          <w:p w:rsidRPr="00447AD1" w:rsidR="006E0115" w:rsidP="006E0115" w:rsidRDefault="006E0115" w14:paraId="155FA0AA"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2F845F21" w14:textId="77777777">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66690ADA"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$10,000 to $30,000</w:t>
            </w:r>
          </w:p>
        </w:tc>
        <w:tc>
          <w:tcPr>
            <w:tcW w:w="0" w:type="auto"/>
            <w:noWrap/>
            <w:hideMark/>
          </w:tcPr>
          <w:p w:rsidRPr="00447AD1" w:rsidR="006E0115" w:rsidP="006E0115" w:rsidRDefault="130E390E" w14:paraId="66D235F1"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162</w:t>
            </w:r>
          </w:p>
        </w:tc>
        <w:tc>
          <w:tcPr>
            <w:tcW w:w="0" w:type="auto"/>
            <w:noWrap/>
            <w:hideMark/>
          </w:tcPr>
          <w:p w:rsidRPr="00447AD1" w:rsidR="006E0115" w:rsidP="006E0115" w:rsidRDefault="130E390E" w14:paraId="296C5C35"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24.5</w:t>
            </w:r>
          </w:p>
        </w:tc>
        <w:tc>
          <w:tcPr>
            <w:tcW w:w="248" w:type="dxa"/>
            <w:noWrap/>
            <w:hideMark/>
          </w:tcPr>
          <w:p w:rsidRPr="00447AD1" w:rsidR="006E0115" w:rsidP="006E0115" w:rsidRDefault="006E0115" w14:paraId="3D1A282F"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027C8ADB" w14:textId="77777777">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0442367B"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$30,000 to $50,000</w:t>
            </w:r>
          </w:p>
        </w:tc>
        <w:tc>
          <w:tcPr>
            <w:tcW w:w="0" w:type="auto"/>
            <w:noWrap/>
            <w:hideMark/>
          </w:tcPr>
          <w:p w:rsidRPr="00447AD1" w:rsidR="006E0115" w:rsidP="006E0115" w:rsidRDefault="130E390E" w14:paraId="7B30B6B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121</w:t>
            </w:r>
          </w:p>
        </w:tc>
        <w:tc>
          <w:tcPr>
            <w:tcW w:w="0" w:type="auto"/>
            <w:noWrap/>
            <w:hideMark/>
          </w:tcPr>
          <w:p w:rsidRPr="00447AD1" w:rsidR="006E0115" w:rsidP="006E0115" w:rsidRDefault="130E390E" w14:paraId="16DE86DD"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18.3</w:t>
            </w:r>
          </w:p>
        </w:tc>
        <w:tc>
          <w:tcPr>
            <w:tcW w:w="248" w:type="dxa"/>
            <w:noWrap/>
            <w:hideMark/>
          </w:tcPr>
          <w:p w:rsidRPr="00447AD1" w:rsidR="006E0115" w:rsidP="006E0115" w:rsidRDefault="006E0115" w14:paraId="71E893D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0B5730C0" w14:textId="77777777">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7EE7AED3"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$50,000 to $70,000</w:t>
            </w:r>
          </w:p>
        </w:tc>
        <w:tc>
          <w:tcPr>
            <w:tcW w:w="0" w:type="auto"/>
            <w:noWrap/>
            <w:hideMark/>
          </w:tcPr>
          <w:p w:rsidRPr="00447AD1" w:rsidR="006E0115" w:rsidP="006E0115" w:rsidRDefault="130E390E" w14:paraId="192AC87F"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102</w:t>
            </w:r>
          </w:p>
        </w:tc>
        <w:tc>
          <w:tcPr>
            <w:tcW w:w="0" w:type="auto"/>
            <w:noWrap/>
            <w:hideMark/>
          </w:tcPr>
          <w:p w:rsidRPr="00447AD1" w:rsidR="006E0115" w:rsidP="006E0115" w:rsidRDefault="130E390E" w14:paraId="195A73A6"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15.4</w:t>
            </w:r>
          </w:p>
        </w:tc>
        <w:tc>
          <w:tcPr>
            <w:tcW w:w="248" w:type="dxa"/>
            <w:noWrap/>
            <w:hideMark/>
          </w:tcPr>
          <w:p w:rsidRPr="00447AD1" w:rsidR="006E0115" w:rsidP="006E0115" w:rsidRDefault="006E0115" w14:paraId="3E137408"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05B259D5" w14:textId="77777777">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2AF5E10F"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$70,000 to $100,000</w:t>
            </w:r>
          </w:p>
        </w:tc>
        <w:tc>
          <w:tcPr>
            <w:tcW w:w="0" w:type="auto"/>
            <w:noWrap/>
            <w:hideMark/>
          </w:tcPr>
          <w:p w:rsidRPr="00447AD1" w:rsidR="006E0115" w:rsidP="006E0115" w:rsidRDefault="130E390E" w14:paraId="35C7D5D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94</w:t>
            </w:r>
          </w:p>
        </w:tc>
        <w:tc>
          <w:tcPr>
            <w:tcW w:w="0" w:type="auto"/>
            <w:noWrap/>
            <w:hideMark/>
          </w:tcPr>
          <w:p w:rsidRPr="00447AD1" w:rsidR="006E0115" w:rsidP="006E0115" w:rsidRDefault="130E390E" w14:paraId="4E636754"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14.2</w:t>
            </w:r>
          </w:p>
        </w:tc>
        <w:tc>
          <w:tcPr>
            <w:tcW w:w="248" w:type="dxa"/>
            <w:noWrap/>
            <w:hideMark/>
          </w:tcPr>
          <w:p w:rsidRPr="00447AD1" w:rsidR="006E0115" w:rsidP="006E0115" w:rsidRDefault="006E0115" w14:paraId="567FF3A1"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4113962D" w14:textId="77777777">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262CFAE6"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$100,000 to $200,000</w:t>
            </w:r>
          </w:p>
        </w:tc>
        <w:tc>
          <w:tcPr>
            <w:tcW w:w="0" w:type="auto"/>
            <w:noWrap/>
            <w:hideMark/>
          </w:tcPr>
          <w:p w:rsidRPr="00447AD1" w:rsidR="006E0115" w:rsidP="006E0115" w:rsidRDefault="130E390E" w14:paraId="26A21E13"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85</w:t>
            </w:r>
          </w:p>
        </w:tc>
        <w:tc>
          <w:tcPr>
            <w:tcW w:w="0" w:type="auto"/>
            <w:noWrap/>
            <w:hideMark/>
          </w:tcPr>
          <w:p w:rsidRPr="00447AD1" w:rsidR="006E0115" w:rsidP="006E0115" w:rsidRDefault="130E390E" w14:paraId="3468948C"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12.8</w:t>
            </w:r>
          </w:p>
        </w:tc>
        <w:tc>
          <w:tcPr>
            <w:tcW w:w="248" w:type="dxa"/>
            <w:noWrap/>
            <w:hideMark/>
          </w:tcPr>
          <w:p w:rsidRPr="00447AD1" w:rsidR="006E0115" w:rsidP="006E0115" w:rsidRDefault="006E0115" w14:paraId="2B1789F0"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4F39835F" w14:textId="77777777">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27751BF5"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$200,000 to $500,000</w:t>
            </w:r>
          </w:p>
        </w:tc>
        <w:tc>
          <w:tcPr>
            <w:tcW w:w="0" w:type="auto"/>
            <w:noWrap/>
            <w:hideMark/>
          </w:tcPr>
          <w:p w:rsidRPr="00447AD1" w:rsidR="006E0115" w:rsidP="006E0115" w:rsidRDefault="130E390E" w14:paraId="52BE572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29</w:t>
            </w:r>
          </w:p>
        </w:tc>
        <w:tc>
          <w:tcPr>
            <w:tcW w:w="0" w:type="auto"/>
            <w:noWrap/>
            <w:hideMark/>
          </w:tcPr>
          <w:p w:rsidRPr="00447AD1" w:rsidR="006E0115" w:rsidP="006E0115" w:rsidRDefault="130E390E" w14:paraId="6B224224"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4.4</w:t>
            </w:r>
          </w:p>
        </w:tc>
        <w:tc>
          <w:tcPr>
            <w:tcW w:w="248" w:type="dxa"/>
            <w:noWrap/>
            <w:hideMark/>
          </w:tcPr>
          <w:p w:rsidRPr="00447AD1" w:rsidR="006E0115" w:rsidP="006E0115" w:rsidRDefault="006E0115" w14:paraId="1C504A27" w14:textId="77777777">
            <w:pPr>
              <w:spacing w:before="0" w:line="240" w:lineRule="auto"/>
              <w:ind w:firstLine="0"/>
              <w:jc w:val="righ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Times New Roman"/>
                <w:color w:val="000000"/>
                <w:sz w:val="18"/>
                <w:szCs w:val="18"/>
                <w:lang w:eastAsia="fr-FR"/>
              </w:rPr>
            </w:pPr>
          </w:p>
        </w:tc>
      </w:tr>
      <w:tr w:rsidRPr="00447AD1" w:rsidR="006E0115" w:rsidTr="130E390E" w14:paraId="3F4FD784" w14:textId="77777777">
        <w:trPr>
          <w:trHeight w:val="218"/>
        </w:trPr>
        <w:tc>
          <w:tcPr>
            <w:cnfStyle w:val="001000000000" w:firstRow="0" w:lastRow="0" w:firstColumn="1" w:lastColumn="0" w:oddVBand="0" w:evenVBand="0" w:oddHBand="0" w:evenHBand="0" w:firstRowFirstColumn="0" w:firstRowLastColumn="0" w:lastRowFirstColumn="0" w:lastRowLastColumn="0"/>
            <w:tcW w:w="0" w:type="auto"/>
            <w:noWrap/>
            <w:hideMark/>
          </w:tcPr>
          <w:p w:rsidRPr="00447AD1" w:rsidR="006E0115" w:rsidP="006E0115" w:rsidRDefault="130E390E" w14:paraId="6C71BF1B" w14:textId="77777777">
            <w:pPr>
              <w:spacing w:before="0" w:line="240" w:lineRule="auto"/>
              <w:ind w:firstLine="0"/>
              <w:jc w:val="left"/>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$500,000 or more</w:t>
            </w:r>
          </w:p>
        </w:tc>
        <w:tc>
          <w:tcPr>
            <w:tcW w:w="0" w:type="auto"/>
            <w:noWrap/>
            <w:hideMark/>
          </w:tcPr>
          <w:p w:rsidRPr="00447AD1" w:rsidR="006E0115" w:rsidP="006E0115" w:rsidRDefault="130E390E" w14:paraId="62BD68B7"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5</w:t>
            </w:r>
          </w:p>
        </w:tc>
        <w:tc>
          <w:tcPr>
            <w:tcW w:w="0" w:type="auto"/>
            <w:noWrap/>
            <w:hideMark/>
          </w:tcPr>
          <w:p w:rsidRPr="00447AD1" w:rsidR="006E0115" w:rsidP="006E0115" w:rsidRDefault="130E390E" w14:paraId="176722B4" w14:textId="77777777">
            <w:pPr>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r w:rsidRPr="130E390E">
              <w:rPr>
                <w:rFonts w:ascii="Lucida Sans" w:hAnsi="Lucida Sans" w:eastAsia="Times New Roman" w:cs="Times New Roman"/>
                <w:color w:val="000000" w:themeColor="text1"/>
                <w:sz w:val="18"/>
                <w:szCs w:val="18"/>
              </w:rPr>
              <w:t>0.8</w:t>
            </w:r>
          </w:p>
        </w:tc>
        <w:tc>
          <w:tcPr>
            <w:tcW w:w="248" w:type="dxa"/>
            <w:noWrap/>
            <w:hideMark/>
          </w:tcPr>
          <w:p w:rsidRPr="00447AD1" w:rsidR="006E0115" w:rsidP="006E0115" w:rsidRDefault="006E0115" w14:paraId="6AAB0E48" w14:textId="77777777">
            <w:pPr>
              <w:keepNext/>
              <w:spacing w:before="0" w:line="240" w:lineRule="auto"/>
              <w:ind w:firstLine="0"/>
              <w:jc w:val="righ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Times New Roman"/>
                <w:color w:val="000000"/>
                <w:sz w:val="18"/>
                <w:szCs w:val="18"/>
                <w:lang w:eastAsia="fr-FR"/>
              </w:rPr>
            </w:pPr>
          </w:p>
        </w:tc>
      </w:tr>
    </w:tbl>
    <w:p w:rsidR="00B52974" w:rsidP="006E0115" w:rsidRDefault="130E390E" w14:paraId="6D9704F7" w14:textId="4E0013E7">
      <w:pPr>
        <w:pStyle w:val="ListParagraph"/>
      </w:pPr>
      <w:r>
        <w:t>More than half of our participants make less than 50 thousand dollars a year. Some of them seemed to make more than 500 000 a year but we suspect this data to be misreported.</w:t>
      </w:r>
    </w:p>
    <w:p w:rsidRPr="0028710A" w:rsidR="0028710A" w:rsidP="0028710A" w:rsidRDefault="130E390E" w14:paraId="1D53E70F" w14:textId="336067AF">
      <w:pPr>
        <w:pStyle w:val="Caption"/>
        <w:framePr w:h="319" w:hSpace="141" w:wrap="around" w:hAnchor="page" w:vAnchor="text" w:x="6842" w:y="635" w:hRule="exact"/>
        <w:ind w:firstLine="0"/>
      </w:pPr>
      <w:r>
        <w:t xml:space="preserve">Table </w:t>
      </w:r>
      <w:r w:rsidR="0028710A">
        <w:fldChar w:fldCharType="begin"/>
      </w:r>
      <w:r w:rsidRPr="130E390E" w:rsidR="0028710A">
        <w:instrText xml:space="preserve"> SEQ Table \* ARABIC </w:instrText>
      </w:r>
      <w:r w:rsidR="00003F70">
        <w:fldChar w:fldCharType="separate"/>
      </w:r>
      <w:r w:rsidR="0028710A">
        <w:fldChar w:fldCharType="end"/>
      </w:r>
      <w:r>
        <w:t xml:space="preserve"> Distribution of revenues</w:t>
      </w:r>
    </w:p>
    <w:p w:rsidR="006E0115" w:rsidP="0099293A" w:rsidRDefault="130E390E" w14:paraId="246C77CE" w14:textId="21CC818A">
      <w:pPr>
        <w:pStyle w:val="ListParagraph"/>
      </w:pPr>
      <w:r>
        <w:t>The distribution of the revenue is linked to the country of birth and the age of our participants.</w:t>
      </w:r>
    </w:p>
    <w:p w:rsidR="00003EA6" w:rsidP="0099293A" w:rsidRDefault="00D52028" w14:paraId="04A6B057" w14:textId="529D8CBC">
      <w:pPr>
        <w:pStyle w:val="ListParagraph"/>
      </w:pPr>
      <w:r>
        <w:rPr>
          <w:noProof/>
        </w:rPr>
        <mc:AlternateContent>
          <mc:Choice Requires="wps">
            <w:drawing>
              <wp:anchor distT="0" distB="0" distL="114300" distR="114300" simplePos="0" relativeHeight="251658241" behindDoc="0" locked="0" layoutInCell="1" allowOverlap="1" wp14:anchorId="1568D6E4" wp14:editId="620CD0F6">
                <wp:simplePos x="0" y="0"/>
                <wp:positionH relativeFrom="column">
                  <wp:posOffset>2618844</wp:posOffset>
                </wp:positionH>
                <wp:positionV relativeFrom="paragraph">
                  <wp:posOffset>2227580</wp:posOffset>
                </wp:positionV>
                <wp:extent cx="3784600" cy="635"/>
                <wp:effectExtent l="0" t="0" r="0" b="12065"/>
                <wp:wrapSquare wrapText="bothSides"/>
                <wp:docPr id="3" name="Zone de texte 3"/>
                <wp:cNvGraphicFramePr/>
                <a:graphic xmlns:a="http://schemas.openxmlformats.org/drawingml/2006/main">
                  <a:graphicData uri="http://schemas.microsoft.com/office/word/2010/wordprocessingShape">
                    <wps:wsp>
                      <wps:cNvSpPr txBox="1"/>
                      <wps:spPr>
                        <a:xfrm>
                          <a:off x="0" y="0"/>
                          <a:ext cx="3784600" cy="635"/>
                        </a:xfrm>
                        <a:prstGeom prst="rect">
                          <a:avLst/>
                        </a:prstGeom>
                        <a:solidFill>
                          <a:prstClr val="white"/>
                        </a:solidFill>
                        <a:ln>
                          <a:noFill/>
                        </a:ln>
                      </wps:spPr>
                      <wps:txbx>
                        <w:txbxContent>
                          <w:p w:rsidRPr="00727F82" w:rsidR="00727F82" w:rsidP="00727F82" w:rsidRDefault="00727F82" w14:paraId="6B24075C" w14:textId="24660E64">
                            <w:pPr>
                              <w:pStyle w:val="Caption"/>
                              <w:rPr>
                                <w:rFonts w:ascii="Lucida Sans" w:hAnsi="Lucida Sans" w:eastAsia="Times New Roman" w:cs="Times New Roman"/>
                                <w:color w:val="000000"/>
                              </w:rPr>
                            </w:pPr>
                            <w:r w:rsidRPr="00727F82">
                              <w:t xml:space="preserve">Figure </w:t>
                            </w:r>
                            <w:r>
                              <w:fldChar w:fldCharType="begin"/>
                            </w:r>
                            <w:r w:rsidRPr="00727F82">
                              <w:instrText xml:space="preserve"> SEQ Figure \* ARABIC </w:instrText>
                            </w:r>
                            <w:r>
                              <w:fldChar w:fldCharType="separate"/>
                            </w:r>
                            <w:r w:rsidR="00800CD7">
                              <w:rPr>
                                <w:noProof/>
                              </w:rPr>
                              <w:t>3</w:t>
                            </w:r>
                            <w:r>
                              <w:fldChar w:fldCharType="end"/>
                            </w:r>
                            <w:r w:rsidRPr="00727F82">
                              <w:t xml:space="preserve"> Proportion of </w:t>
                            </w:r>
                            <w:r w:rsidR="00800CD7">
                              <w:t>region of birth</w:t>
                            </w:r>
                            <w:r w:rsidRPr="00727F82">
                              <w:t xml:space="preserve"> according </w:t>
                            </w:r>
                            <w:r w:rsidR="00800CD7">
                              <w:t>to the income brackets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rto="http://schemas.microsoft.com/office/word/2006/arto">
            <w:pict>
              <v:shape id="Zone de texte 3" style="position:absolute;left:0;text-align:left;margin-left:206.2pt;margin-top:175.4pt;width:29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CoQ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zzcf51MKSYrNr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" w14:anchorId="1568D6E4">
                <v:textbox style="mso-fit-shape-to-text:t" inset="0,0,0,0">
                  <w:txbxContent>
                    <w:p w:rsidRPr="00727F82" w:rsidR="00727F82" w:rsidP="00727F82" w:rsidRDefault="00727F82" w14:paraId="6B24075C" w14:textId="24660E64">
                      <w:pPr>
                        <w:pStyle w:val="Caption"/>
                        <w:rPr>
                          <w:rFonts w:ascii="Lucida Sans" w:hAnsi="Lucida Sans" w:eastAsia="Times New Roman" w:cs="Times New Roman"/>
                          <w:color w:val="000000"/>
                        </w:rPr>
                      </w:pPr>
                      <w:r w:rsidRPr="00727F82">
                        <w:t xml:space="preserve">Figure </w:t>
                      </w:r>
                      <w:r>
                        <w:fldChar w:fldCharType="begin"/>
                      </w:r>
                      <w:r w:rsidRPr="00727F82">
                        <w:instrText xml:space="preserve"> SEQ Figure \* ARABIC </w:instrText>
                      </w:r>
                      <w:r>
                        <w:fldChar w:fldCharType="separate"/>
                      </w:r>
                      <w:r w:rsidR="00800CD7">
                        <w:rPr>
                          <w:noProof/>
                        </w:rPr>
                        <w:t>3</w:t>
                      </w:r>
                      <w:r>
                        <w:fldChar w:fldCharType="end"/>
                      </w:r>
                      <w:r w:rsidRPr="00727F82">
                        <w:t xml:space="preserve"> Proportion of </w:t>
                      </w:r>
                      <w:r w:rsidR="00800CD7">
                        <w:t>region of birth</w:t>
                      </w:r>
                      <w:r w:rsidRPr="00727F82">
                        <w:t xml:space="preserve"> according </w:t>
                      </w:r>
                      <w:r w:rsidR="00800CD7">
                        <w:t>to the income brackets</w:t>
                      </w:r>
                    </w:p>
                  </w:txbxContent>
                </v:textbox>
                <w10:wrap type="square"/>
              </v:shape>
            </w:pict>
          </mc:Fallback>
        </mc:AlternateContent>
      </w:r>
      <w:r w:rsidRPr="00003EA6" w:rsidR="0062600A">
        <w:rPr>
          <w:rFonts w:ascii="Lucida Sans" w:hAnsi="Lucida Sans" w:eastAsia="Times New Roman" w:cs="Times New Roman"/>
          <w:noProof/>
          <w:color w:val="000000"/>
          <w:sz w:val="18"/>
          <w:szCs w:val="18"/>
          <w:lang w:eastAsia="fr-FR"/>
        </w:rPr>
        <w:drawing>
          <wp:anchor distT="0" distB="0" distL="114300" distR="114300" simplePos="0" relativeHeight="251658240" behindDoc="0" locked="0" layoutInCell="1" allowOverlap="1" wp14:anchorId="137DBDF3" wp14:editId="52FC4EF5">
            <wp:simplePos x="0" y="0"/>
            <wp:positionH relativeFrom="column">
              <wp:posOffset>2980690</wp:posOffset>
            </wp:positionH>
            <wp:positionV relativeFrom="paragraph">
              <wp:posOffset>175895</wp:posOffset>
            </wp:positionV>
            <wp:extent cx="3263265" cy="2018030"/>
            <wp:effectExtent l="0" t="0" r="635"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3265" cy="2018030"/>
                    </a:xfrm>
                    <a:prstGeom prst="rect">
                      <a:avLst/>
                    </a:prstGeom>
                  </pic:spPr>
                </pic:pic>
              </a:graphicData>
            </a:graphic>
            <wp14:sizeRelH relativeFrom="page">
              <wp14:pctWidth>0</wp14:pctWidth>
            </wp14:sizeRelH>
            <wp14:sizeRelV relativeFrom="page">
              <wp14:pctHeight>0</wp14:pctHeight>
            </wp14:sizeRelV>
          </wp:anchor>
        </w:drawing>
      </w:r>
      <w:r w:rsidRPr="0099293A" w:rsidR="00003EA6">
        <w:t>A</w:t>
      </w:r>
      <w:r w:rsidRPr="0099293A" w:rsidR="00916C76">
        <w:t xml:space="preserve">s we can see </w:t>
      </w:r>
      <w:r w:rsidRPr="0099293A" w:rsidR="0099293A">
        <w:t>ou</w:t>
      </w:r>
      <w:r w:rsidR="0099293A">
        <w:t xml:space="preserve">r wealthiest participants </w:t>
      </w:r>
      <w:r w:rsidR="00A6320C">
        <w:t>were</w:t>
      </w:r>
      <w:r w:rsidR="0099293A">
        <w:t xml:space="preserve"> mainly</w:t>
      </w:r>
      <w:r w:rsidR="00A6320C">
        <w:t xml:space="preserve"> born</w:t>
      </w:r>
      <w:r w:rsidR="0099293A">
        <w:t xml:space="preserve"> </w:t>
      </w:r>
      <w:r w:rsidR="00A6320C">
        <w:t xml:space="preserve">in </w:t>
      </w:r>
      <w:r w:rsidR="0099293A">
        <w:t>the US</w:t>
      </w:r>
      <w:r w:rsidR="00A6320C">
        <w:t xml:space="preserve">, then in western Europe. </w:t>
      </w:r>
      <w:r w:rsidR="00E12809">
        <w:t>The poorest participants were born in Central and Eastern Europe.</w:t>
      </w:r>
      <w:r w:rsidR="00CB736D">
        <w:t xml:space="preserve"> Our other biggest group</w:t>
      </w:r>
      <w:r w:rsidR="009D2E8E">
        <w:t>s</w:t>
      </w:r>
      <w:r w:rsidR="00CB736D">
        <w:t xml:space="preserve"> (</w:t>
      </w:r>
      <w:proofErr w:type="spellStart"/>
      <w:r w:rsidR="009D2E8E">
        <w:t>Developping</w:t>
      </w:r>
      <w:proofErr w:type="spellEnd"/>
      <w:r w:rsidR="009D2E8E">
        <w:t xml:space="preserve"> Asia and 4 Tigers and Japan) are </w:t>
      </w:r>
      <w:r w:rsidR="00727F82">
        <w:t>evenly</w:t>
      </w:r>
      <w:r w:rsidR="009D2E8E">
        <w:t xml:space="preserve"> distributed across </w:t>
      </w:r>
      <w:r w:rsidR="00AA3916">
        <w:t>income brackets.</w:t>
      </w:r>
      <w:r w:rsidR="009D2E8E">
        <w:t xml:space="preserve"> </w:t>
      </w:r>
    </w:p>
    <w:p w:rsidRPr="00003EA6" w:rsidR="00D52028" w:rsidP="00D52028" w:rsidRDefault="00D11BDA" w14:paraId="7B884691" w14:textId="1C676A81">
      <w:r>
        <w:rPr>
          <w:noProof/>
        </w:rPr>
        <mc:AlternateContent>
          <mc:Choice Requires="wps">
            <w:drawing>
              <wp:anchor distT="0" distB="0" distL="114300" distR="114300" simplePos="0" relativeHeight="251658245" behindDoc="0" locked="0" layoutInCell="1" allowOverlap="1" wp14:anchorId="34E27DBB" wp14:editId="033E07D6">
                <wp:simplePos x="0" y="0"/>
                <wp:positionH relativeFrom="column">
                  <wp:posOffset>-203200</wp:posOffset>
                </wp:positionH>
                <wp:positionV relativeFrom="paragraph">
                  <wp:posOffset>2102485</wp:posOffset>
                </wp:positionV>
                <wp:extent cx="3186430" cy="635"/>
                <wp:effectExtent l="0" t="0" r="127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186430" cy="635"/>
                        </a:xfrm>
                        <a:prstGeom prst="rect">
                          <a:avLst/>
                        </a:prstGeom>
                        <a:solidFill>
                          <a:prstClr val="white"/>
                        </a:solidFill>
                        <a:ln>
                          <a:noFill/>
                        </a:ln>
                      </wps:spPr>
                      <wps:txbx>
                        <w:txbxContent>
                          <w:p w:rsidRPr="00800CD7" w:rsidR="00800CD7" w:rsidP="00800CD7" w:rsidRDefault="00800CD7" w14:paraId="77ECE258" w14:textId="22ADD8FD">
                            <w:pPr>
                              <w:pStyle w:val="Caption"/>
                            </w:pPr>
                            <w:r w:rsidRPr="00800CD7">
                              <w:t xml:space="preserve">Figure </w:t>
                            </w:r>
                            <w:r>
                              <w:fldChar w:fldCharType="begin"/>
                            </w:r>
                            <w:r w:rsidRPr="00800CD7">
                              <w:instrText xml:space="preserve"> SEQ Figure \* ARABIC </w:instrText>
                            </w:r>
                            <w:r>
                              <w:fldChar w:fldCharType="separate"/>
                            </w:r>
                            <w:r w:rsidRPr="00800CD7">
                              <w:rPr>
                                <w:noProof/>
                              </w:rPr>
                              <w:t>2</w:t>
                            </w:r>
                            <w:r>
                              <w:fldChar w:fldCharType="end"/>
                            </w:r>
                            <w:r w:rsidRPr="00800CD7">
                              <w:t xml:space="preserve"> Proportion of DOB bracket according to income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rto="http://schemas.microsoft.com/office/word/2006/arto">
            <w:pict>
              <v:shape id="Zone de texte 7" style="position:absolute;left:0;text-align:left;margin-left:-16pt;margin-top:165.55pt;width:250.9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" w14:anchorId="34E27DBB">
                <v:textbox style="mso-fit-shape-to-text:t" inset="0,0,0,0">
                  <w:txbxContent>
                    <w:p w:rsidRPr="00800CD7" w:rsidR="00800CD7" w:rsidP="00800CD7" w:rsidRDefault="00800CD7" w14:paraId="77ECE258" w14:textId="22ADD8FD">
                      <w:pPr>
                        <w:pStyle w:val="Caption"/>
                      </w:pPr>
                      <w:r w:rsidRPr="00800CD7">
                        <w:t xml:space="preserve">Figure </w:t>
                      </w:r>
                      <w:r>
                        <w:fldChar w:fldCharType="begin"/>
                      </w:r>
                      <w:r w:rsidRPr="00800CD7">
                        <w:instrText xml:space="preserve"> SEQ Figure \* ARABIC </w:instrText>
                      </w:r>
                      <w:r>
                        <w:fldChar w:fldCharType="separate"/>
                      </w:r>
                      <w:r w:rsidRPr="00800CD7">
                        <w:rPr>
                          <w:noProof/>
                        </w:rPr>
                        <w:t>2</w:t>
                      </w:r>
                      <w:r>
                        <w:fldChar w:fldCharType="end"/>
                      </w:r>
                      <w:r w:rsidRPr="00800CD7">
                        <w:t xml:space="preserve"> Proportion of DOB bracket according to income</w:t>
                      </w:r>
                    </w:p>
                  </w:txbxContent>
                </v:textbox>
                <w10:wrap type="square"/>
              </v:shape>
            </w:pict>
          </mc:Fallback>
        </mc:AlternateContent>
      </w:r>
      <w:r w:rsidRPr="0079373D" w:rsidR="00D52028">
        <w:rPr>
          <w:noProof/>
        </w:rPr>
        <w:drawing>
          <wp:anchor distT="0" distB="0" distL="114300" distR="114300" simplePos="0" relativeHeight="251658244" behindDoc="0" locked="0" layoutInCell="1" allowOverlap="1" wp14:anchorId="5F1E955A" wp14:editId="5772E0C2">
            <wp:simplePos x="0" y="0"/>
            <wp:positionH relativeFrom="column">
              <wp:posOffset>-81368</wp:posOffset>
            </wp:positionH>
            <wp:positionV relativeFrom="paragraph">
              <wp:posOffset>72922</wp:posOffset>
            </wp:positionV>
            <wp:extent cx="3061335" cy="18935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335" cy="1893570"/>
                    </a:xfrm>
                    <a:prstGeom prst="rect">
                      <a:avLst/>
                    </a:prstGeom>
                  </pic:spPr>
                </pic:pic>
              </a:graphicData>
            </a:graphic>
            <wp14:sizeRelH relativeFrom="page">
              <wp14:pctWidth>0</wp14:pctWidth>
            </wp14:sizeRelH>
            <wp14:sizeRelV relativeFrom="page">
              <wp14:pctHeight>0</wp14:pctHeight>
            </wp14:sizeRelV>
          </wp:anchor>
        </w:drawing>
      </w:r>
      <w:r w:rsidR="00C3660B">
        <w:t>Apart from</w:t>
      </w:r>
      <w:r w:rsidR="0050756B">
        <w:t xml:space="preserve"> our</w:t>
      </w:r>
      <w:r w:rsidR="00A15EAE">
        <w:t xml:space="preserve"> wealthiest </w:t>
      </w:r>
      <w:r w:rsidR="0050756B">
        <w:t xml:space="preserve">participants, the </w:t>
      </w:r>
      <w:r w:rsidR="00A4287D">
        <w:t>wealthier</w:t>
      </w:r>
      <w:r w:rsidR="0050756B">
        <w:t xml:space="preserve"> the participant</w:t>
      </w:r>
      <w:r w:rsidR="00A4287D">
        <w:t xml:space="preserve">s </w:t>
      </w:r>
      <w:r w:rsidR="0050756B">
        <w:t xml:space="preserve">the </w:t>
      </w:r>
      <w:r w:rsidR="00A4287D">
        <w:t>older they seem to get.</w:t>
      </w:r>
      <w:r w:rsidR="00A76117">
        <w:t xml:space="preserve"> This might be </w:t>
      </w:r>
      <w:r w:rsidR="0062600A">
        <w:t>because an important part of our young participants are students</w:t>
      </w:r>
      <w:r w:rsidR="00A76117">
        <w:t xml:space="preserve"> and so less likely </w:t>
      </w:r>
      <w:r w:rsidR="0062600A">
        <w:t>to have an important income.</w:t>
      </w:r>
      <w:r w:rsidR="0050756B">
        <w:t xml:space="preserve"> </w:t>
      </w:r>
    </w:p>
    <w:p w:rsidRPr="0074072F" w:rsidR="00003EA6" w:rsidP="0074072F" w:rsidRDefault="130E390E" w14:paraId="18BDF197" w14:textId="6B5E1C4E">
      <w:pPr>
        <w:pStyle w:val="Heading2"/>
      </w:pPr>
      <w:r>
        <w:t xml:space="preserve">Proposition of </w:t>
      </w:r>
      <w:proofErr w:type="spellStart"/>
      <w:r>
        <w:t>clusturisation</w:t>
      </w:r>
      <w:proofErr w:type="spellEnd"/>
      <w:r>
        <w:t xml:space="preserve"> for demographic data</w:t>
      </w:r>
    </w:p>
    <w:p w:rsidR="00D52028" w:rsidP="00083E4E" w:rsidRDefault="130E390E" w14:paraId="13C07EBD" w14:textId="423D2809">
      <w:r>
        <w:t xml:space="preserve">Using the seven variables mentioned and analyzed above as qualitative variables we generated </w:t>
      </w:r>
      <w:proofErr w:type="gramStart"/>
      <w:r>
        <w:t>a</w:t>
      </w:r>
      <w:proofErr w:type="gramEnd"/>
      <w:r>
        <w:t xml:space="preserve"> MCA and from it a classification with an HCPC to determine cluster/groups of participants according to an array of demographic variables.</w:t>
      </w:r>
    </w:p>
    <w:p w:rsidR="0074072F" w:rsidP="00083E4E" w:rsidRDefault="130E390E" w14:paraId="3F35BFD4" w14:textId="0F727660">
      <w:r>
        <w:t>We distinguished seven group with the following characteristic:</w:t>
      </w:r>
    </w:p>
    <w:tbl>
      <w:tblPr>
        <w:tblStyle w:val="PlainTable3"/>
        <w:tblW w:w="0" w:type="auto"/>
        <w:tblLook w:val="04A0" w:firstRow="1" w:lastRow="0" w:firstColumn="1" w:lastColumn="0" w:noHBand="0" w:noVBand="1"/>
      </w:tblPr>
      <w:tblGrid>
        <w:gridCol w:w="1769"/>
        <w:gridCol w:w="1041"/>
        <w:gridCol w:w="1042"/>
        <w:gridCol w:w="1042"/>
        <w:gridCol w:w="1042"/>
        <w:gridCol w:w="1042"/>
        <w:gridCol w:w="1042"/>
        <w:gridCol w:w="1042"/>
      </w:tblGrid>
      <w:tr w:rsidR="007D6D16" w:rsidTr="130E390E" w14:paraId="6CB7C43B"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9" w:type="dxa"/>
          </w:tcPr>
          <w:p w:rsidR="00982296" w:rsidP="130E390E" w:rsidRDefault="130E390E" w14:paraId="5E96CA41" w14:textId="3F2C7895">
            <w:pPr>
              <w:ind w:firstLine="0"/>
              <w:rPr>
                <w:sz w:val="12"/>
                <w:szCs w:val="12"/>
              </w:rPr>
            </w:pPr>
            <w:r w:rsidRPr="130E390E">
              <w:rPr>
                <w:sz w:val="12"/>
                <w:szCs w:val="12"/>
              </w:rPr>
              <w:t>Variable/Cluster</w:t>
            </w:r>
          </w:p>
        </w:tc>
        <w:tc>
          <w:tcPr>
            <w:tcW w:w="1041" w:type="dxa"/>
          </w:tcPr>
          <w:p w:rsidR="00982296" w:rsidP="130E390E" w:rsidRDefault="130E390E" w14:paraId="59DA01EB" w14:textId="281AD3FB">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1</w:t>
            </w:r>
          </w:p>
        </w:tc>
        <w:tc>
          <w:tcPr>
            <w:tcW w:w="1042" w:type="dxa"/>
          </w:tcPr>
          <w:p w:rsidR="00982296" w:rsidP="130E390E" w:rsidRDefault="130E390E" w14:paraId="1B887A34" w14:textId="28431495">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2</w:t>
            </w:r>
          </w:p>
        </w:tc>
        <w:tc>
          <w:tcPr>
            <w:tcW w:w="1042" w:type="dxa"/>
          </w:tcPr>
          <w:p w:rsidR="00982296" w:rsidP="130E390E" w:rsidRDefault="130E390E" w14:paraId="5DC4CA98" w14:textId="30796E26">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3</w:t>
            </w:r>
          </w:p>
        </w:tc>
        <w:tc>
          <w:tcPr>
            <w:tcW w:w="1042" w:type="dxa"/>
          </w:tcPr>
          <w:p w:rsidR="00982296" w:rsidP="130E390E" w:rsidRDefault="130E390E" w14:paraId="619D21C7" w14:textId="3D836F5D">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4</w:t>
            </w:r>
          </w:p>
        </w:tc>
        <w:tc>
          <w:tcPr>
            <w:tcW w:w="1042" w:type="dxa"/>
          </w:tcPr>
          <w:p w:rsidR="00982296" w:rsidP="130E390E" w:rsidRDefault="130E390E" w14:paraId="6425B318" w14:textId="7654082A">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5</w:t>
            </w:r>
          </w:p>
        </w:tc>
        <w:tc>
          <w:tcPr>
            <w:tcW w:w="1042" w:type="dxa"/>
          </w:tcPr>
          <w:p w:rsidR="00982296" w:rsidP="130E390E" w:rsidRDefault="130E390E" w14:paraId="15549DD3" w14:textId="10CA3B1B">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6</w:t>
            </w:r>
          </w:p>
        </w:tc>
        <w:tc>
          <w:tcPr>
            <w:tcW w:w="1042" w:type="dxa"/>
          </w:tcPr>
          <w:p w:rsidR="00982296" w:rsidP="130E390E" w:rsidRDefault="130E390E" w14:paraId="6A377606" w14:textId="394A3A6C">
            <w:pPr>
              <w:ind w:firstLine="0"/>
              <w:cnfStyle w:val="100000000000" w:firstRow="1" w:lastRow="0" w:firstColumn="0" w:lastColumn="0" w:oddVBand="0" w:evenVBand="0" w:oddHBand="0" w:evenHBand="0" w:firstRowFirstColumn="0" w:firstRowLastColumn="0" w:lastRowFirstColumn="0" w:lastRowLastColumn="0"/>
              <w:rPr>
                <w:sz w:val="12"/>
                <w:szCs w:val="12"/>
              </w:rPr>
            </w:pPr>
            <w:r w:rsidRPr="130E390E">
              <w:rPr>
                <w:sz w:val="12"/>
                <w:szCs w:val="12"/>
              </w:rPr>
              <w:t>7</w:t>
            </w:r>
          </w:p>
        </w:tc>
      </w:tr>
      <w:tr w:rsidR="007D6D16" w:rsidTr="130E390E" w14:paraId="3BDF2C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982296" w:rsidP="130E390E" w:rsidRDefault="130E390E" w14:paraId="60EFF588" w14:textId="085864BB">
            <w:pPr>
              <w:ind w:firstLine="0"/>
              <w:rPr>
                <w:sz w:val="12"/>
                <w:szCs w:val="12"/>
              </w:rPr>
            </w:pPr>
            <w:r w:rsidRPr="130E390E">
              <w:rPr>
                <w:sz w:val="12"/>
                <w:szCs w:val="12"/>
              </w:rPr>
              <w:t>Race/Ethnicity</w:t>
            </w:r>
          </w:p>
        </w:tc>
        <w:tc>
          <w:tcPr>
            <w:tcW w:w="1041" w:type="dxa"/>
          </w:tcPr>
          <w:p w:rsidR="00982296" w:rsidP="130E390E" w:rsidRDefault="130E390E" w14:paraId="6C997913"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 +</w:t>
            </w:r>
          </w:p>
          <w:p w:rsidR="007D6D16" w:rsidP="130E390E" w:rsidRDefault="130E390E" w14:paraId="70AB4409" w14:textId="65D33CA2">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Chinese -</w:t>
            </w:r>
          </w:p>
        </w:tc>
        <w:tc>
          <w:tcPr>
            <w:tcW w:w="1042" w:type="dxa"/>
          </w:tcPr>
          <w:p w:rsidR="00982296" w:rsidP="130E390E" w:rsidRDefault="130E390E" w14:paraId="7798D711" w14:textId="406B2CF3">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Chinese ++</w:t>
            </w:r>
          </w:p>
          <w:p w:rsidR="00982296" w:rsidP="130E390E" w:rsidRDefault="130E390E" w14:paraId="755E011B" w14:textId="1565B8D2">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White --</w:t>
            </w:r>
          </w:p>
        </w:tc>
        <w:tc>
          <w:tcPr>
            <w:tcW w:w="1042" w:type="dxa"/>
          </w:tcPr>
          <w:p w:rsidR="00982296" w:rsidP="130E390E" w:rsidRDefault="130E390E" w14:paraId="78146290" w14:textId="2155407B">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Chinese ++</w:t>
            </w:r>
          </w:p>
          <w:p w:rsidR="00982296" w:rsidP="130E390E" w:rsidRDefault="130E390E" w14:paraId="325D621E" w14:textId="3C73CC39">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White - -</w:t>
            </w:r>
          </w:p>
        </w:tc>
        <w:tc>
          <w:tcPr>
            <w:tcW w:w="1042" w:type="dxa"/>
          </w:tcPr>
          <w:p w:rsidR="00982296" w:rsidP="130E390E" w:rsidRDefault="130E390E" w14:paraId="3D36420B" w14:textId="722098B1">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No C Asian +</w:t>
            </w:r>
          </w:p>
          <w:p w:rsidR="00982296" w:rsidP="130E390E" w:rsidRDefault="130E390E" w14:paraId="4389F5BC" w14:textId="67FF7441">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Chinese</w:t>
            </w:r>
          </w:p>
        </w:tc>
        <w:tc>
          <w:tcPr>
            <w:tcW w:w="1042" w:type="dxa"/>
          </w:tcPr>
          <w:p w:rsidR="00982296" w:rsidP="130E390E" w:rsidRDefault="130E390E" w14:paraId="1EA50929" w14:textId="2E1AC301">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w:t>
            </w:r>
          </w:p>
        </w:tc>
        <w:tc>
          <w:tcPr>
            <w:tcW w:w="1042" w:type="dxa"/>
          </w:tcPr>
          <w:p w:rsidR="00982296" w:rsidP="130E390E" w:rsidRDefault="130E390E" w14:paraId="72F55EBE" w14:textId="69A6992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 ++</w:t>
            </w:r>
          </w:p>
          <w:p w:rsidR="00982296" w:rsidP="130E390E" w:rsidRDefault="130E390E" w14:paraId="3C5D37E5" w14:textId="6170F642">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Chinese - -</w:t>
            </w:r>
          </w:p>
        </w:tc>
        <w:tc>
          <w:tcPr>
            <w:tcW w:w="1042" w:type="dxa"/>
          </w:tcPr>
          <w:p w:rsidR="00982296" w:rsidP="130E390E" w:rsidRDefault="130E390E" w14:paraId="5F362967" w14:textId="1BF96340">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White</w:t>
            </w:r>
          </w:p>
        </w:tc>
      </w:tr>
      <w:tr w:rsidR="007D6D16" w:rsidTr="130E390E" w14:paraId="7BCDE18C" w14:textId="77777777">
        <w:tc>
          <w:tcPr>
            <w:cnfStyle w:val="001000000000" w:firstRow="0" w:lastRow="0" w:firstColumn="1" w:lastColumn="0" w:oddVBand="0" w:evenVBand="0" w:oddHBand="0" w:evenHBand="0" w:firstRowFirstColumn="0" w:firstRowLastColumn="0" w:lastRowFirstColumn="0" w:lastRowLastColumn="0"/>
            <w:tcW w:w="1769" w:type="dxa"/>
          </w:tcPr>
          <w:p w:rsidR="00982296" w:rsidP="130E390E" w:rsidRDefault="130E390E" w14:paraId="7BC4EE3B" w14:textId="5C7ABE12">
            <w:pPr>
              <w:ind w:firstLine="0"/>
              <w:rPr>
                <w:sz w:val="12"/>
                <w:szCs w:val="12"/>
              </w:rPr>
            </w:pPr>
            <w:r w:rsidRPr="130E390E">
              <w:rPr>
                <w:sz w:val="12"/>
                <w:szCs w:val="12"/>
              </w:rPr>
              <w:t>Sex</w:t>
            </w:r>
          </w:p>
        </w:tc>
        <w:tc>
          <w:tcPr>
            <w:tcW w:w="1041" w:type="dxa"/>
          </w:tcPr>
          <w:p w:rsidR="00982296" w:rsidP="130E390E" w:rsidRDefault="00982296" w14:paraId="4CF452E1" w14:textId="77777777">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rsidR="00982296" w:rsidP="130E390E" w:rsidRDefault="00982296" w14:paraId="541C6EE8" w14:textId="77777777">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rsidR="00982296" w:rsidP="130E390E" w:rsidRDefault="130E390E" w14:paraId="61D7AD12" w14:textId="42EB311D">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Female</w:t>
            </w:r>
          </w:p>
        </w:tc>
        <w:tc>
          <w:tcPr>
            <w:tcW w:w="1042" w:type="dxa"/>
          </w:tcPr>
          <w:p w:rsidR="00982296" w:rsidP="130E390E" w:rsidRDefault="00982296" w14:paraId="2A176FDF" w14:textId="77777777">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rsidR="00982296" w:rsidP="130E390E" w:rsidRDefault="130E390E" w14:paraId="602B79CE" w14:textId="4DFE3D5B">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Trans</w:t>
            </w:r>
          </w:p>
        </w:tc>
        <w:tc>
          <w:tcPr>
            <w:tcW w:w="1042" w:type="dxa"/>
          </w:tcPr>
          <w:p w:rsidR="00982296" w:rsidP="130E390E" w:rsidRDefault="00982296" w14:paraId="7EECABB9" w14:textId="77777777">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rsidR="00982296" w:rsidP="130E390E" w:rsidRDefault="130E390E" w14:paraId="24D5E7AE" w14:textId="38F3FECC">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Male</w:t>
            </w:r>
          </w:p>
          <w:p w:rsidR="00982296" w:rsidP="130E390E" w:rsidRDefault="130E390E" w14:paraId="5884DAE1" w14:textId="7DC64495">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Female - -</w:t>
            </w:r>
          </w:p>
        </w:tc>
      </w:tr>
      <w:tr w:rsidR="007D6D16" w:rsidTr="130E390E" w14:paraId="75A18B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982296" w:rsidP="130E390E" w:rsidRDefault="130E390E" w14:paraId="2452A2B6" w14:textId="1C242323">
            <w:pPr>
              <w:ind w:firstLine="0"/>
              <w:rPr>
                <w:sz w:val="12"/>
                <w:szCs w:val="12"/>
              </w:rPr>
            </w:pPr>
            <w:r w:rsidRPr="130E390E">
              <w:rPr>
                <w:sz w:val="12"/>
                <w:szCs w:val="12"/>
              </w:rPr>
              <w:t>DOB</w:t>
            </w:r>
          </w:p>
        </w:tc>
        <w:tc>
          <w:tcPr>
            <w:tcW w:w="1041" w:type="dxa"/>
          </w:tcPr>
          <w:p w:rsidR="00982296" w:rsidP="130E390E" w:rsidRDefault="130E390E" w14:paraId="6FCF4DAB"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(75, 95] +</w:t>
            </w:r>
          </w:p>
          <w:p w:rsidR="007D6D16" w:rsidP="130E390E" w:rsidRDefault="130E390E" w14:paraId="44438B1F"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(65, 75]</w:t>
            </w:r>
          </w:p>
          <w:p w:rsidR="007D6D16" w:rsidP="130E390E" w:rsidRDefault="130E390E" w14:paraId="1138D47F" w14:textId="617EDD9B">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(95, 05] - -</w:t>
            </w:r>
          </w:p>
        </w:tc>
        <w:tc>
          <w:tcPr>
            <w:tcW w:w="1042" w:type="dxa"/>
          </w:tcPr>
          <w:p w:rsidR="00982296" w:rsidP="130E390E" w:rsidRDefault="130E390E" w14:paraId="4C3CBE57" w14:textId="0E478A9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(95, 05] ++</w:t>
            </w:r>
          </w:p>
        </w:tc>
        <w:tc>
          <w:tcPr>
            <w:tcW w:w="1042" w:type="dxa"/>
          </w:tcPr>
          <w:p w:rsidR="00982296" w:rsidP="130E390E" w:rsidRDefault="130E390E" w14:paraId="515EDDE8" w14:textId="1A1353BD">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(85, 95]</w:t>
            </w:r>
          </w:p>
        </w:tc>
        <w:tc>
          <w:tcPr>
            <w:tcW w:w="1042" w:type="dxa"/>
          </w:tcPr>
          <w:p w:rsidR="00982296" w:rsidP="130E390E" w:rsidRDefault="00982296" w14:paraId="3F73E001"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rsidR="00982296" w:rsidP="130E390E" w:rsidRDefault="130E390E" w14:paraId="5B654E38" w14:textId="28F5BB5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(45, 55] +</w:t>
            </w:r>
          </w:p>
        </w:tc>
        <w:tc>
          <w:tcPr>
            <w:tcW w:w="1042" w:type="dxa"/>
          </w:tcPr>
          <w:p w:rsidR="00982296" w:rsidP="130E390E" w:rsidRDefault="00982296" w14:paraId="58769B99"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rsidR="00982296" w:rsidP="130E390E" w:rsidRDefault="130E390E" w14:paraId="593C33F1" w14:textId="755805B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(95, 05] +</w:t>
            </w:r>
          </w:p>
        </w:tc>
      </w:tr>
      <w:tr w:rsidR="007D6D16" w:rsidTr="130E390E" w14:paraId="2A6881D9" w14:textId="77777777">
        <w:tc>
          <w:tcPr>
            <w:cnfStyle w:val="001000000000" w:firstRow="0" w:lastRow="0" w:firstColumn="1" w:lastColumn="0" w:oddVBand="0" w:evenVBand="0" w:oddHBand="0" w:evenHBand="0" w:firstRowFirstColumn="0" w:firstRowLastColumn="0" w:lastRowFirstColumn="0" w:lastRowLastColumn="0"/>
            <w:tcW w:w="1769" w:type="dxa"/>
          </w:tcPr>
          <w:p w:rsidR="007D6D16" w:rsidP="130E390E" w:rsidRDefault="130E390E" w14:paraId="5182DC97" w14:textId="6A48DB1D">
            <w:pPr>
              <w:ind w:firstLine="0"/>
              <w:rPr>
                <w:sz w:val="12"/>
                <w:szCs w:val="12"/>
              </w:rPr>
            </w:pPr>
            <w:r w:rsidRPr="130E390E">
              <w:rPr>
                <w:sz w:val="12"/>
                <w:szCs w:val="12"/>
              </w:rPr>
              <w:t>Continent Born</w:t>
            </w:r>
          </w:p>
        </w:tc>
        <w:tc>
          <w:tcPr>
            <w:tcW w:w="1041" w:type="dxa"/>
          </w:tcPr>
          <w:p w:rsidR="007D6D16" w:rsidP="130E390E" w:rsidRDefault="130E390E" w14:paraId="28F6A105" w14:textId="77777777">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USA ++</w:t>
            </w:r>
          </w:p>
          <w:p w:rsidR="007D6D16" w:rsidP="130E390E" w:rsidRDefault="130E390E" w14:paraId="24557BAD" w14:textId="5740A43C">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Other -</w:t>
            </w:r>
          </w:p>
        </w:tc>
        <w:tc>
          <w:tcPr>
            <w:tcW w:w="1042" w:type="dxa"/>
          </w:tcPr>
          <w:p w:rsidR="007D6D16" w:rsidP="130E390E" w:rsidRDefault="130E390E" w14:paraId="02994540" w14:textId="56258B70">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USA ++</w:t>
            </w:r>
          </w:p>
          <w:p w:rsidR="007D6D16" w:rsidP="130E390E" w:rsidRDefault="130E390E" w14:paraId="7E76681F" w14:textId="50CED8DB">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Other -</w:t>
            </w:r>
          </w:p>
        </w:tc>
        <w:tc>
          <w:tcPr>
            <w:tcW w:w="1042" w:type="dxa"/>
          </w:tcPr>
          <w:p w:rsidR="007D6D16" w:rsidP="130E390E" w:rsidRDefault="130E390E" w14:paraId="34062A73" w14:textId="28F582D0">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Dev Asia ++</w:t>
            </w:r>
          </w:p>
          <w:p w:rsidR="007D6D16" w:rsidP="130E390E" w:rsidRDefault="130E390E" w14:paraId="1F856A05" w14:textId="144BB23A">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Other -</w:t>
            </w:r>
          </w:p>
        </w:tc>
        <w:tc>
          <w:tcPr>
            <w:tcW w:w="1042" w:type="dxa"/>
          </w:tcPr>
          <w:p w:rsidR="007D6D16" w:rsidP="130E390E" w:rsidRDefault="130E390E" w14:paraId="5C4105ED" w14:textId="2A7FE7E3">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4 tig &amp; Jap ++</w:t>
            </w:r>
          </w:p>
        </w:tc>
        <w:tc>
          <w:tcPr>
            <w:tcW w:w="1042" w:type="dxa"/>
          </w:tcPr>
          <w:p w:rsidR="007D6D16" w:rsidP="130E390E" w:rsidRDefault="130E390E" w14:paraId="458D3335" w14:textId="29C45E53">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NA</w:t>
            </w:r>
          </w:p>
        </w:tc>
        <w:tc>
          <w:tcPr>
            <w:tcW w:w="1042" w:type="dxa"/>
          </w:tcPr>
          <w:p w:rsidR="007D6D16" w:rsidP="130E390E" w:rsidRDefault="130E390E" w14:paraId="38ADD062" w14:textId="0B64BA03">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 xml:space="preserve">W </w:t>
            </w:r>
            <w:proofErr w:type="spellStart"/>
            <w:r w:rsidRPr="130E390E">
              <w:rPr>
                <w:sz w:val="12"/>
                <w:szCs w:val="12"/>
              </w:rPr>
              <w:t>Eur</w:t>
            </w:r>
            <w:proofErr w:type="spellEnd"/>
            <w:r w:rsidRPr="130E390E">
              <w:rPr>
                <w:sz w:val="12"/>
                <w:szCs w:val="12"/>
              </w:rPr>
              <w:t xml:space="preserve"> ++</w:t>
            </w:r>
          </w:p>
          <w:p w:rsidR="007D6D16" w:rsidP="130E390E" w:rsidRDefault="130E390E" w14:paraId="3153FE58" w14:textId="4D9CA226">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Africa, Mid East</w:t>
            </w:r>
          </w:p>
          <w:p w:rsidR="007D6D16" w:rsidP="130E390E" w:rsidRDefault="130E390E" w14:paraId="54F2577D" w14:textId="55A34608">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USA - -</w:t>
            </w:r>
          </w:p>
        </w:tc>
        <w:tc>
          <w:tcPr>
            <w:tcW w:w="1042" w:type="dxa"/>
          </w:tcPr>
          <w:p w:rsidR="007D6D16" w:rsidP="130E390E" w:rsidRDefault="130E390E" w14:paraId="75EFCF43" w14:textId="2EE039E0">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CEE ++</w:t>
            </w:r>
          </w:p>
          <w:p w:rsidR="007D6D16" w:rsidP="130E390E" w:rsidRDefault="130E390E" w14:paraId="70132B14" w14:textId="6149AFE5">
            <w:pPr>
              <w:ind w:firstLine="0"/>
              <w:cnfStyle w:val="000000000000" w:firstRow="0" w:lastRow="0" w:firstColumn="0" w:lastColumn="0" w:oddVBand="0" w:evenVBand="0" w:oddHBand="0" w:evenHBand="0" w:firstRowFirstColumn="0" w:firstRowLastColumn="0" w:lastRowFirstColumn="0" w:lastRowLastColumn="0"/>
              <w:rPr>
                <w:rFonts w:eastAsia="Calibri" w:cs="Arial"/>
                <w:sz w:val="12"/>
                <w:szCs w:val="12"/>
              </w:rPr>
            </w:pPr>
            <w:r w:rsidRPr="130E390E">
              <w:rPr>
                <w:rFonts w:eastAsia="Calibri" w:cs="Arial"/>
                <w:sz w:val="12"/>
                <w:szCs w:val="12"/>
              </w:rPr>
              <w:t>USA - -</w:t>
            </w:r>
          </w:p>
        </w:tc>
      </w:tr>
      <w:tr w:rsidR="007D6D16" w:rsidTr="130E390E" w14:paraId="78D4BD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D6D16" w:rsidP="130E390E" w:rsidRDefault="130E390E" w14:paraId="064A24BF" w14:textId="080ADF80">
            <w:pPr>
              <w:ind w:firstLine="0"/>
              <w:rPr>
                <w:sz w:val="12"/>
                <w:szCs w:val="12"/>
              </w:rPr>
            </w:pPr>
            <w:r w:rsidRPr="130E390E">
              <w:rPr>
                <w:sz w:val="12"/>
                <w:szCs w:val="12"/>
              </w:rPr>
              <w:t>Has Lived USA</w:t>
            </w:r>
          </w:p>
        </w:tc>
        <w:tc>
          <w:tcPr>
            <w:tcW w:w="1041" w:type="dxa"/>
          </w:tcPr>
          <w:p w:rsidR="007D6D16" w:rsidP="130E390E" w:rsidRDefault="130E390E" w14:paraId="671FCD16"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True ++</w:t>
            </w:r>
          </w:p>
          <w:p w:rsidR="007D6D16" w:rsidP="130E390E" w:rsidRDefault="130E390E" w14:paraId="65706EBA" w14:textId="7B3230DE">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 - -</w:t>
            </w:r>
          </w:p>
        </w:tc>
        <w:tc>
          <w:tcPr>
            <w:tcW w:w="1042" w:type="dxa"/>
          </w:tcPr>
          <w:p w:rsidR="007D6D16" w:rsidP="130E390E" w:rsidRDefault="130E390E" w14:paraId="73D6559A" w14:textId="4DDBACED">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True ++</w:t>
            </w:r>
          </w:p>
          <w:p w:rsidR="007D6D16" w:rsidP="130E390E" w:rsidRDefault="130E390E" w14:paraId="2554D061" w14:textId="3E6C6BF7">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False - -</w:t>
            </w:r>
          </w:p>
        </w:tc>
        <w:tc>
          <w:tcPr>
            <w:tcW w:w="1042" w:type="dxa"/>
          </w:tcPr>
          <w:p w:rsidR="007D6D16" w:rsidP="130E390E" w:rsidRDefault="130E390E" w14:paraId="41CAE7EA" w14:textId="0BA64D9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w:t>
            </w:r>
          </w:p>
        </w:tc>
        <w:tc>
          <w:tcPr>
            <w:tcW w:w="1042" w:type="dxa"/>
          </w:tcPr>
          <w:p w:rsidR="007D6D16" w:rsidP="130E390E" w:rsidRDefault="130E390E" w14:paraId="202FCB36" w14:textId="17125A0B">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w:t>
            </w:r>
          </w:p>
        </w:tc>
        <w:tc>
          <w:tcPr>
            <w:tcW w:w="1042" w:type="dxa"/>
          </w:tcPr>
          <w:p w:rsidR="007D6D16" w:rsidP="130E390E" w:rsidRDefault="007D6D16" w14:paraId="649389DE"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rsidR="007D6D16" w:rsidP="130E390E" w:rsidRDefault="130E390E" w14:paraId="025B3BFC" w14:textId="5F8EDFB9">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 ++</w:t>
            </w:r>
          </w:p>
          <w:p w:rsidR="007D6D16" w:rsidP="130E390E" w:rsidRDefault="130E390E" w14:paraId="0B1CECC8" w14:textId="5BDA1DD6">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True - -</w:t>
            </w:r>
          </w:p>
        </w:tc>
        <w:tc>
          <w:tcPr>
            <w:tcW w:w="1042" w:type="dxa"/>
          </w:tcPr>
          <w:p w:rsidR="007D6D16" w:rsidP="130E390E" w:rsidRDefault="130E390E" w14:paraId="581E6A4A" w14:textId="0FAD6EC4">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False ++</w:t>
            </w:r>
          </w:p>
          <w:p w:rsidR="007D6D16" w:rsidP="130E390E" w:rsidRDefault="130E390E" w14:paraId="6FB4740B" w14:textId="06D44894">
            <w:pPr>
              <w:ind w:firstLine="0"/>
              <w:cnfStyle w:val="000000100000" w:firstRow="0" w:lastRow="0" w:firstColumn="0" w:lastColumn="0" w:oddVBand="0" w:evenVBand="0" w:oddHBand="1" w:evenHBand="0" w:firstRowFirstColumn="0" w:firstRowLastColumn="0" w:lastRowFirstColumn="0" w:lastRowLastColumn="0"/>
              <w:rPr>
                <w:rFonts w:eastAsia="Calibri" w:cs="Arial"/>
                <w:sz w:val="12"/>
                <w:szCs w:val="12"/>
              </w:rPr>
            </w:pPr>
            <w:r w:rsidRPr="130E390E">
              <w:rPr>
                <w:rFonts w:eastAsia="Calibri" w:cs="Arial"/>
                <w:sz w:val="12"/>
                <w:szCs w:val="12"/>
              </w:rPr>
              <w:t>True - -</w:t>
            </w:r>
          </w:p>
        </w:tc>
      </w:tr>
      <w:tr w:rsidR="007D6D16" w:rsidTr="130E390E" w14:paraId="4AFB217B" w14:textId="77777777">
        <w:tc>
          <w:tcPr>
            <w:cnfStyle w:val="001000000000" w:firstRow="0" w:lastRow="0" w:firstColumn="1" w:lastColumn="0" w:oddVBand="0" w:evenVBand="0" w:oddHBand="0" w:evenHBand="0" w:firstRowFirstColumn="0" w:firstRowLastColumn="0" w:lastRowFirstColumn="0" w:lastRowLastColumn="0"/>
            <w:tcW w:w="1769" w:type="dxa"/>
          </w:tcPr>
          <w:p w:rsidR="007D6D16" w:rsidP="130E390E" w:rsidRDefault="130E390E" w14:paraId="14752E43" w14:textId="242CDD8F">
            <w:pPr>
              <w:ind w:firstLine="0"/>
              <w:rPr>
                <w:sz w:val="12"/>
                <w:szCs w:val="12"/>
              </w:rPr>
            </w:pPr>
            <w:r w:rsidRPr="130E390E">
              <w:rPr>
                <w:sz w:val="12"/>
                <w:szCs w:val="12"/>
              </w:rPr>
              <w:t>Income</w:t>
            </w:r>
          </w:p>
        </w:tc>
        <w:tc>
          <w:tcPr>
            <w:tcW w:w="1041" w:type="dxa"/>
          </w:tcPr>
          <w:p w:rsidR="007D6D16" w:rsidP="130E390E" w:rsidRDefault="130E390E" w14:paraId="6E7C8472" w14:textId="4E61D2AD">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(70k, 100k] +</w:t>
            </w:r>
          </w:p>
        </w:tc>
        <w:tc>
          <w:tcPr>
            <w:tcW w:w="1042" w:type="dxa"/>
          </w:tcPr>
          <w:p w:rsidR="007D6D16" w:rsidP="130E390E" w:rsidRDefault="130E390E" w14:paraId="39F20DE3" w14:textId="113DA3A7">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(100k, 500k] +</w:t>
            </w:r>
          </w:p>
        </w:tc>
        <w:tc>
          <w:tcPr>
            <w:tcW w:w="1042" w:type="dxa"/>
          </w:tcPr>
          <w:p w:rsidR="007D6D16" w:rsidP="130E390E" w:rsidRDefault="130E390E" w14:paraId="160B9CB4" w14:textId="22CF04C7">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(30k, 50k]</w:t>
            </w:r>
          </w:p>
        </w:tc>
        <w:tc>
          <w:tcPr>
            <w:tcW w:w="1042" w:type="dxa"/>
          </w:tcPr>
          <w:p w:rsidR="007D6D16" w:rsidP="130E390E" w:rsidRDefault="007D6D16" w14:paraId="568753B2" w14:textId="77777777">
            <w:pPr>
              <w:ind w:firstLine="0"/>
              <w:cnfStyle w:val="000000000000" w:firstRow="0" w:lastRow="0" w:firstColumn="0" w:lastColumn="0" w:oddVBand="0" w:evenVBand="0" w:oddHBand="0" w:evenHBand="0" w:firstRowFirstColumn="0" w:firstRowLastColumn="0" w:lastRowFirstColumn="0" w:lastRowLastColumn="0"/>
              <w:rPr>
                <w:sz w:val="12"/>
                <w:szCs w:val="12"/>
              </w:rPr>
            </w:pPr>
          </w:p>
        </w:tc>
        <w:tc>
          <w:tcPr>
            <w:tcW w:w="1042" w:type="dxa"/>
          </w:tcPr>
          <w:p w:rsidR="007D6D16" w:rsidP="130E390E" w:rsidRDefault="130E390E" w14:paraId="20A2B73F" w14:textId="70390D67">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(10k, 30k]</w:t>
            </w:r>
          </w:p>
        </w:tc>
        <w:tc>
          <w:tcPr>
            <w:tcW w:w="1042" w:type="dxa"/>
          </w:tcPr>
          <w:p w:rsidR="007D6D16" w:rsidP="130E390E" w:rsidRDefault="130E390E" w14:paraId="1D5CAEBA" w14:textId="041EF200">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(10k, 50k]</w:t>
            </w:r>
          </w:p>
        </w:tc>
        <w:tc>
          <w:tcPr>
            <w:tcW w:w="1042" w:type="dxa"/>
          </w:tcPr>
          <w:p w:rsidR="007D6D16" w:rsidP="130E390E" w:rsidRDefault="130E390E" w14:paraId="07A7C9F3" w14:textId="62E7FE26">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Less 10k</w:t>
            </w:r>
          </w:p>
        </w:tc>
      </w:tr>
      <w:tr w:rsidR="007D6D16" w:rsidTr="130E390E" w14:paraId="5CDA6B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7D6D16" w:rsidP="130E390E" w:rsidRDefault="130E390E" w14:paraId="1F4039FC" w14:textId="2AA42D0A">
            <w:pPr>
              <w:ind w:firstLine="0"/>
              <w:rPr>
                <w:sz w:val="12"/>
                <w:szCs w:val="12"/>
              </w:rPr>
            </w:pPr>
            <w:r w:rsidRPr="130E390E">
              <w:rPr>
                <w:sz w:val="12"/>
                <w:szCs w:val="12"/>
              </w:rPr>
              <w:t>Education</w:t>
            </w:r>
          </w:p>
        </w:tc>
        <w:tc>
          <w:tcPr>
            <w:tcW w:w="1041" w:type="dxa"/>
          </w:tcPr>
          <w:p w:rsidR="007D6D16" w:rsidP="130E390E" w:rsidRDefault="130E390E" w14:paraId="7DFD4B44" w14:textId="0884FAD1">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Associate, Bachelor, Master</w:t>
            </w:r>
          </w:p>
        </w:tc>
        <w:tc>
          <w:tcPr>
            <w:tcW w:w="1042" w:type="dxa"/>
          </w:tcPr>
          <w:p w:rsidR="007D6D16" w:rsidP="130E390E" w:rsidRDefault="130E390E" w14:paraId="793D5DEB" w14:textId="653E1E11">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Col no deg +</w:t>
            </w:r>
          </w:p>
        </w:tc>
        <w:tc>
          <w:tcPr>
            <w:tcW w:w="1042" w:type="dxa"/>
          </w:tcPr>
          <w:p w:rsidR="007D6D16" w:rsidP="130E390E" w:rsidRDefault="130E390E" w14:paraId="42490811" w14:textId="73AE7EF7">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Master, doctoral D</w:t>
            </w:r>
          </w:p>
        </w:tc>
        <w:tc>
          <w:tcPr>
            <w:tcW w:w="1042" w:type="dxa"/>
          </w:tcPr>
          <w:p w:rsidR="007D6D16" w:rsidP="130E390E" w:rsidRDefault="130E390E" w14:paraId="06C74C38" w14:textId="67841A54">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Master</w:t>
            </w:r>
          </w:p>
        </w:tc>
        <w:tc>
          <w:tcPr>
            <w:tcW w:w="1042" w:type="dxa"/>
          </w:tcPr>
          <w:p w:rsidR="007D6D16" w:rsidP="130E390E" w:rsidRDefault="130E390E" w14:paraId="26C3C43B" w14:textId="4E432898">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Some college</w:t>
            </w:r>
          </w:p>
        </w:tc>
        <w:tc>
          <w:tcPr>
            <w:tcW w:w="1042" w:type="dxa"/>
          </w:tcPr>
          <w:p w:rsidR="007D6D16" w:rsidP="130E390E" w:rsidRDefault="007D6D16" w14:paraId="3F4BD4A4" w14:textId="77777777">
            <w:pPr>
              <w:ind w:firstLine="0"/>
              <w:cnfStyle w:val="000000100000" w:firstRow="0" w:lastRow="0" w:firstColumn="0" w:lastColumn="0" w:oddVBand="0" w:evenVBand="0" w:oddHBand="1" w:evenHBand="0" w:firstRowFirstColumn="0" w:firstRowLastColumn="0" w:lastRowFirstColumn="0" w:lastRowLastColumn="0"/>
              <w:rPr>
                <w:sz w:val="12"/>
                <w:szCs w:val="12"/>
              </w:rPr>
            </w:pPr>
          </w:p>
        </w:tc>
        <w:tc>
          <w:tcPr>
            <w:tcW w:w="1042" w:type="dxa"/>
          </w:tcPr>
          <w:p w:rsidR="007D6D16" w:rsidP="130E390E" w:rsidRDefault="130E390E" w14:paraId="5B295CCF" w14:textId="4541E7CF">
            <w:pPr>
              <w:ind w:firstLine="0"/>
              <w:cnfStyle w:val="000000100000" w:firstRow="0" w:lastRow="0" w:firstColumn="0" w:lastColumn="0" w:oddVBand="0" w:evenVBand="0" w:oddHBand="1" w:evenHBand="0" w:firstRowFirstColumn="0" w:firstRowLastColumn="0" w:lastRowFirstColumn="0" w:lastRowLastColumn="0"/>
              <w:rPr>
                <w:sz w:val="12"/>
                <w:szCs w:val="12"/>
              </w:rPr>
            </w:pPr>
            <w:r w:rsidRPr="130E390E">
              <w:rPr>
                <w:sz w:val="12"/>
                <w:szCs w:val="12"/>
              </w:rPr>
              <w:t>High School or less</w:t>
            </w:r>
          </w:p>
        </w:tc>
      </w:tr>
      <w:tr w:rsidR="007D6D16" w:rsidTr="130E390E" w14:paraId="3DF9EB37" w14:textId="77777777">
        <w:tc>
          <w:tcPr>
            <w:cnfStyle w:val="001000000000" w:firstRow="0" w:lastRow="0" w:firstColumn="1" w:lastColumn="0" w:oddVBand="0" w:evenVBand="0" w:oddHBand="0" w:evenHBand="0" w:firstRowFirstColumn="0" w:firstRowLastColumn="0" w:lastRowFirstColumn="0" w:lastRowLastColumn="0"/>
            <w:tcW w:w="1769" w:type="dxa"/>
          </w:tcPr>
          <w:p w:rsidR="007D6D16" w:rsidP="130E390E" w:rsidRDefault="130E390E" w14:paraId="33613F67" w14:textId="2B6FEAF0">
            <w:pPr>
              <w:ind w:firstLine="0"/>
              <w:rPr>
                <w:sz w:val="12"/>
                <w:szCs w:val="12"/>
              </w:rPr>
            </w:pPr>
            <w:r w:rsidRPr="130E390E">
              <w:rPr>
                <w:sz w:val="12"/>
                <w:szCs w:val="12"/>
              </w:rPr>
              <w:t>Summary</w:t>
            </w:r>
          </w:p>
        </w:tc>
        <w:tc>
          <w:tcPr>
            <w:tcW w:w="1041" w:type="dxa"/>
          </w:tcPr>
          <w:p w:rsidR="007D6D16" w:rsidP="130E390E" w:rsidRDefault="130E390E" w14:paraId="34CA1B66" w14:textId="46783B62">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White rich graduate Americans between 30 and 50y</w:t>
            </w:r>
          </w:p>
        </w:tc>
        <w:tc>
          <w:tcPr>
            <w:tcW w:w="1042" w:type="dxa"/>
          </w:tcPr>
          <w:p w:rsidR="007D6D16" w:rsidP="130E390E" w:rsidRDefault="130E390E" w14:paraId="4889EEBF" w14:textId="7A341C66">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Young Chinese rich Americans without college degree</w:t>
            </w:r>
          </w:p>
        </w:tc>
        <w:tc>
          <w:tcPr>
            <w:tcW w:w="1042" w:type="dxa"/>
          </w:tcPr>
          <w:p w:rsidR="007D6D16" w:rsidP="130E390E" w:rsidRDefault="130E390E" w14:paraId="6E98F54B" w14:textId="14927319">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Female Graduate and Doctor Chinese in their 30s</w:t>
            </w:r>
          </w:p>
        </w:tc>
        <w:tc>
          <w:tcPr>
            <w:tcW w:w="1042" w:type="dxa"/>
          </w:tcPr>
          <w:p w:rsidR="007D6D16" w:rsidP="130E390E" w:rsidRDefault="130E390E" w14:paraId="7D072B43" w14:textId="13BB9842">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Asian from the tigers and Japan</w:t>
            </w:r>
          </w:p>
        </w:tc>
        <w:tc>
          <w:tcPr>
            <w:tcW w:w="1042" w:type="dxa"/>
          </w:tcPr>
          <w:p w:rsidR="007D6D16" w:rsidP="130E390E" w:rsidRDefault="130E390E" w14:paraId="1713B4A2" w14:textId="71F0FA83">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White elder trans</w:t>
            </w:r>
          </w:p>
        </w:tc>
        <w:tc>
          <w:tcPr>
            <w:tcW w:w="1042" w:type="dxa"/>
          </w:tcPr>
          <w:p w:rsidR="007D6D16" w:rsidP="130E390E" w:rsidRDefault="130E390E" w14:paraId="6A05781A" w14:textId="66237E39">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West middle class European</w:t>
            </w:r>
          </w:p>
        </w:tc>
        <w:tc>
          <w:tcPr>
            <w:tcW w:w="1042" w:type="dxa"/>
          </w:tcPr>
          <w:p w:rsidR="007D6D16" w:rsidP="130E390E" w:rsidRDefault="130E390E" w14:paraId="6EDD61B2" w14:textId="302175DA">
            <w:pPr>
              <w:ind w:firstLine="0"/>
              <w:cnfStyle w:val="000000000000" w:firstRow="0" w:lastRow="0" w:firstColumn="0" w:lastColumn="0" w:oddVBand="0" w:evenVBand="0" w:oddHBand="0" w:evenHBand="0" w:firstRowFirstColumn="0" w:firstRowLastColumn="0" w:lastRowFirstColumn="0" w:lastRowLastColumn="0"/>
              <w:rPr>
                <w:sz w:val="12"/>
                <w:szCs w:val="12"/>
              </w:rPr>
            </w:pPr>
            <w:r w:rsidRPr="130E390E">
              <w:rPr>
                <w:sz w:val="12"/>
                <w:szCs w:val="12"/>
              </w:rPr>
              <w:t xml:space="preserve">Poor Central European with few </w:t>
            </w:r>
            <w:proofErr w:type="gramStart"/>
            <w:r w:rsidRPr="130E390E">
              <w:rPr>
                <w:sz w:val="12"/>
                <w:szCs w:val="12"/>
              </w:rPr>
              <w:t>education</w:t>
            </w:r>
            <w:proofErr w:type="gramEnd"/>
            <w:r w:rsidRPr="130E390E">
              <w:rPr>
                <w:sz w:val="12"/>
                <w:szCs w:val="12"/>
              </w:rPr>
              <w:t>.</w:t>
            </w:r>
          </w:p>
        </w:tc>
      </w:tr>
    </w:tbl>
    <w:p w:rsidR="0074072F" w:rsidP="00982296" w:rsidRDefault="0074072F" w14:paraId="3533E97D" w14:textId="77777777">
      <w:pPr>
        <w:ind w:firstLine="0"/>
      </w:pPr>
    </w:p>
    <w:p w:rsidR="009A5BAB" w:rsidP="00083E4E" w:rsidRDefault="130E390E" w14:paraId="29EE953A" w14:textId="77777777">
      <w:r>
        <w:t xml:space="preserve">One of the main results of this classification is that there is an important correlation between the continent where our participants were born in, their race/ethnicity, their age, sex, </w:t>
      </w:r>
    </w:p>
    <w:p w:rsidR="009A5BAB" w:rsidP="00083E4E" w:rsidRDefault="130E390E" w14:paraId="407A0B9F" w14:textId="64EB176D">
      <w:r>
        <w:t xml:space="preserve">income and education. Thus, in the analysis it will be important not to </w:t>
      </w:r>
      <w:proofErr w:type="spellStart"/>
      <w:r>
        <w:t>analyse</w:t>
      </w:r>
      <w:proofErr w:type="spellEnd"/>
      <w:r>
        <w:t xml:space="preserve"> demographic indicator alone because they might hide other things – is x due to the eastern European origin or </w:t>
      </w:r>
    </w:p>
    <w:tbl>
      <w:tblPr>
        <w:tblStyle w:val="PlainTable3"/>
        <w:tblpPr w:leftFromText="141" w:rightFromText="141" w:vertAnchor="text" w:horzAnchor="margin" w:tblpXSpec="right" w:tblpY="78"/>
        <w:tblW w:w="0" w:type="auto"/>
        <w:tblLayout w:type="fixed"/>
        <w:tblLook w:val="06A0" w:firstRow="1" w:lastRow="0" w:firstColumn="1" w:lastColumn="0" w:noHBand="1" w:noVBand="1"/>
      </w:tblPr>
      <w:tblGrid>
        <w:gridCol w:w="1710"/>
        <w:gridCol w:w="630"/>
        <w:gridCol w:w="630"/>
      </w:tblGrid>
      <w:tr w:rsidR="009A5BAB" w:rsidTr="009A5BAB" w14:paraId="1024DA49" w14:textId="77777777">
        <w:trPr>
          <w:cnfStyle w:val="100000000000" w:firstRow="1" w:lastRow="0" w:firstColumn="0" w:lastColumn="0" w:oddVBand="0" w:evenVBand="0" w:oddHBand="0" w:evenHBand="0" w:firstRowFirstColumn="0" w:firstRowLastColumn="0" w:lastRowFirstColumn="0" w:lastRowLastColumn="0"/>
          <w:trHeight w:val="329"/>
        </w:trPr>
        <w:tc>
          <w:tcPr>
            <w:cnfStyle w:val="001000000100" w:firstRow="0" w:lastRow="0" w:firstColumn="1" w:lastColumn="0" w:oddVBand="0" w:evenVBand="0" w:oddHBand="0" w:evenHBand="0" w:firstRowFirstColumn="1" w:firstRowLastColumn="0" w:lastRowFirstColumn="0" w:lastRowLastColumn="0"/>
            <w:tcW w:w="1710" w:type="dxa"/>
          </w:tcPr>
          <w:p w:rsidR="009A5BAB" w:rsidP="009A5BAB" w:rsidRDefault="009A5BAB" w14:paraId="5732AFAB"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Demo</w:t>
            </w:r>
            <w:r>
              <w:rPr>
                <w:rFonts w:ascii="Lucida Sans" w:hAnsi="Lucida Sans" w:eastAsia="Lucida Sans" w:cs="Lucida Sans"/>
                <w:b w:val="0"/>
                <w:bCs w:val="0"/>
                <w:caps w:val="0"/>
                <w:color w:val="000000" w:themeColor="text1"/>
                <w:sz w:val="16"/>
                <w:szCs w:val="16"/>
              </w:rPr>
              <w:t xml:space="preserve"> </w:t>
            </w:r>
            <w:r w:rsidRPr="130E390E">
              <w:rPr>
                <w:rFonts w:ascii="Lucida Sans" w:hAnsi="Lucida Sans" w:eastAsia="Lucida Sans" w:cs="Lucida Sans"/>
                <w:b w:val="0"/>
                <w:bCs w:val="0"/>
                <w:caps w:val="0"/>
                <w:color w:val="000000" w:themeColor="text1"/>
                <w:sz w:val="16"/>
                <w:szCs w:val="16"/>
              </w:rPr>
              <w:t>cluster</w:t>
            </w:r>
          </w:p>
        </w:tc>
        <w:tc>
          <w:tcPr>
            <w:tcW w:w="630" w:type="dxa"/>
          </w:tcPr>
          <w:p w:rsidR="009A5BAB" w:rsidP="009A5BAB" w:rsidRDefault="009A5BAB" w14:paraId="4E8A2157" w14:textId="77777777">
            <w:pPr>
              <w:ind w:firstLine="0"/>
              <w:cnfStyle w:val="100000000000" w:firstRow="1" w:lastRow="0" w:firstColumn="0" w:lastColumn="0" w:oddVBand="0" w:evenVBand="0" w:oddHBand="0" w:evenHBand="0" w:firstRowFirstColumn="0" w:firstRowLastColumn="0" w:lastRowFirstColumn="0" w:lastRowLastColumn="0"/>
              <w:rPr>
                <w:rFonts w:ascii="Lucida Sans" w:hAnsi="Lucida Sans" w:eastAsia="Lucida Sans" w:cs="Lucida Sans"/>
                <w:b w:val="0"/>
                <w:bCs w:val="0"/>
                <w:color w:val="000000" w:themeColor="text1"/>
                <w:sz w:val="16"/>
                <w:szCs w:val="16"/>
              </w:rPr>
            </w:pPr>
            <w:r w:rsidRPr="130E390E">
              <w:rPr>
                <w:rFonts w:ascii="Lucida Sans" w:hAnsi="Lucida Sans" w:eastAsia="Lucida Sans" w:cs="Lucida Sans"/>
                <w:caps w:val="0"/>
                <w:color w:val="000000" w:themeColor="text1"/>
                <w:sz w:val="16"/>
                <w:szCs w:val="16"/>
              </w:rPr>
              <w:t>n</w:t>
            </w:r>
          </w:p>
        </w:tc>
        <w:tc>
          <w:tcPr>
            <w:tcW w:w="630" w:type="dxa"/>
          </w:tcPr>
          <w:p w:rsidR="009A5BAB" w:rsidP="009A5BAB" w:rsidRDefault="009A5BAB" w14:paraId="242DE7DD" w14:textId="77777777">
            <w:pPr>
              <w:ind w:firstLine="0"/>
              <w:cnfStyle w:val="100000000000" w:firstRow="1" w:lastRow="0" w:firstColumn="0" w:lastColumn="0" w:oddVBand="0" w:evenVBand="0" w:oddHBand="0" w:evenHBand="0" w:firstRowFirstColumn="0" w:firstRowLastColumn="0" w:lastRowFirstColumn="0" w:lastRowLastColumn="0"/>
              <w:rPr>
                <w:rFonts w:ascii="Lucida Sans" w:hAnsi="Lucida Sans" w:eastAsia="Lucida Sans" w:cs="Lucida Sans"/>
                <w:b w:val="0"/>
                <w:bCs w:val="0"/>
                <w:color w:val="000000" w:themeColor="text1"/>
                <w:sz w:val="16"/>
                <w:szCs w:val="16"/>
              </w:rPr>
            </w:pPr>
            <w:proofErr w:type="spellStart"/>
            <w:r w:rsidRPr="130E390E">
              <w:rPr>
                <w:rFonts w:ascii="Lucida Sans" w:hAnsi="Lucida Sans" w:eastAsia="Lucida Sans" w:cs="Lucida Sans"/>
                <w:caps w:val="0"/>
                <w:color w:val="000000" w:themeColor="text1"/>
                <w:sz w:val="16"/>
                <w:szCs w:val="16"/>
              </w:rPr>
              <w:t>val</w:t>
            </w:r>
            <w:proofErr w:type="spellEnd"/>
            <w:r w:rsidRPr="130E390E">
              <w:rPr>
                <w:rFonts w:ascii="Lucida Sans" w:hAnsi="Lucida Sans" w:eastAsia="Lucida Sans" w:cs="Lucida Sans"/>
                <w:caps w:val="0"/>
                <w:color w:val="000000" w:themeColor="text1"/>
                <w:sz w:val="16"/>
                <w:szCs w:val="16"/>
              </w:rPr>
              <w:t>%</w:t>
            </w:r>
          </w:p>
        </w:tc>
      </w:tr>
      <w:tr w:rsidR="009A5BAB" w:rsidTr="009A5BAB" w14:paraId="0BB3363B"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70D6E38E"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1 (white Am)</w:t>
            </w:r>
          </w:p>
        </w:tc>
        <w:tc>
          <w:tcPr>
            <w:tcW w:w="630" w:type="dxa"/>
          </w:tcPr>
          <w:p w:rsidR="009A5BAB" w:rsidP="009A5BAB" w:rsidRDefault="009A5BAB" w14:paraId="7EE4B1E6"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215</w:t>
            </w:r>
          </w:p>
        </w:tc>
        <w:tc>
          <w:tcPr>
            <w:tcW w:w="630" w:type="dxa"/>
          </w:tcPr>
          <w:p w:rsidR="009A5BAB" w:rsidP="009A5BAB" w:rsidRDefault="009A5BAB" w14:paraId="2689B360"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32.5</w:t>
            </w:r>
          </w:p>
        </w:tc>
      </w:tr>
      <w:tr w:rsidR="009A5BAB" w:rsidTr="009A5BAB" w14:paraId="1F38A9A1"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75342C6E"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2 (Chinese Am)</w:t>
            </w:r>
          </w:p>
        </w:tc>
        <w:tc>
          <w:tcPr>
            <w:tcW w:w="630" w:type="dxa"/>
          </w:tcPr>
          <w:p w:rsidR="009A5BAB" w:rsidP="009A5BAB" w:rsidRDefault="009A5BAB" w14:paraId="6D995E3C"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145</w:t>
            </w:r>
          </w:p>
        </w:tc>
        <w:tc>
          <w:tcPr>
            <w:tcW w:w="630" w:type="dxa"/>
          </w:tcPr>
          <w:p w:rsidR="009A5BAB" w:rsidP="009A5BAB" w:rsidRDefault="009A5BAB" w14:paraId="2FC121C1"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21.9</w:t>
            </w:r>
          </w:p>
        </w:tc>
      </w:tr>
      <w:tr w:rsidR="009A5BAB" w:rsidTr="009A5BAB" w14:paraId="6C3F492E"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5BD04806"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3 (fem Chin Chin)</w:t>
            </w:r>
          </w:p>
        </w:tc>
        <w:tc>
          <w:tcPr>
            <w:tcW w:w="630" w:type="dxa"/>
          </w:tcPr>
          <w:p w:rsidR="009A5BAB" w:rsidP="009A5BAB" w:rsidRDefault="009A5BAB" w14:paraId="6067F368"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60</w:t>
            </w:r>
          </w:p>
        </w:tc>
        <w:tc>
          <w:tcPr>
            <w:tcW w:w="630" w:type="dxa"/>
          </w:tcPr>
          <w:p w:rsidR="009A5BAB" w:rsidP="009A5BAB" w:rsidRDefault="009A5BAB" w14:paraId="0EF1C5D6"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9.1</w:t>
            </w:r>
          </w:p>
        </w:tc>
      </w:tr>
      <w:tr w:rsidR="009A5BAB" w:rsidTr="009A5BAB" w14:paraId="1D67D837"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52E74A84"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4 (Asian Tiger)</w:t>
            </w:r>
          </w:p>
        </w:tc>
        <w:tc>
          <w:tcPr>
            <w:tcW w:w="630" w:type="dxa"/>
          </w:tcPr>
          <w:p w:rsidR="009A5BAB" w:rsidP="009A5BAB" w:rsidRDefault="009A5BAB" w14:paraId="0E229DDF"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39</w:t>
            </w:r>
          </w:p>
        </w:tc>
        <w:tc>
          <w:tcPr>
            <w:tcW w:w="630" w:type="dxa"/>
          </w:tcPr>
          <w:p w:rsidR="009A5BAB" w:rsidP="009A5BAB" w:rsidRDefault="009A5BAB" w14:paraId="610F2769"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5.9</w:t>
            </w:r>
          </w:p>
        </w:tc>
      </w:tr>
      <w:tr w:rsidR="009A5BAB" w:rsidTr="009A5BAB" w14:paraId="24F30CF9"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33DE6D21"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 xml:space="preserve">5 (White </w:t>
            </w:r>
            <w:r>
              <w:rPr>
                <w:rFonts w:ascii="Lucida Sans" w:hAnsi="Lucida Sans" w:eastAsia="Lucida Sans" w:cs="Lucida Sans"/>
                <w:b w:val="0"/>
                <w:bCs w:val="0"/>
                <w:caps w:val="0"/>
                <w:color w:val="000000" w:themeColor="text1"/>
                <w:sz w:val="16"/>
                <w:szCs w:val="16"/>
              </w:rPr>
              <w:t>old</w:t>
            </w:r>
            <w:r w:rsidRPr="130E390E">
              <w:rPr>
                <w:rFonts w:ascii="Lucida Sans" w:hAnsi="Lucida Sans" w:eastAsia="Lucida Sans" w:cs="Lucida Sans"/>
                <w:b w:val="0"/>
                <w:bCs w:val="0"/>
                <w:caps w:val="0"/>
                <w:color w:val="000000" w:themeColor="text1"/>
                <w:sz w:val="16"/>
                <w:szCs w:val="16"/>
              </w:rPr>
              <w:t xml:space="preserve"> Trans)</w:t>
            </w:r>
          </w:p>
        </w:tc>
        <w:tc>
          <w:tcPr>
            <w:tcW w:w="630" w:type="dxa"/>
          </w:tcPr>
          <w:p w:rsidR="009A5BAB" w:rsidP="009A5BAB" w:rsidRDefault="009A5BAB" w14:paraId="770D58D6"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19</w:t>
            </w:r>
          </w:p>
        </w:tc>
        <w:tc>
          <w:tcPr>
            <w:tcW w:w="630" w:type="dxa"/>
          </w:tcPr>
          <w:p w:rsidR="009A5BAB" w:rsidP="009A5BAB" w:rsidRDefault="009A5BAB" w14:paraId="5615FF61"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2.9</w:t>
            </w:r>
          </w:p>
        </w:tc>
      </w:tr>
      <w:tr w:rsidR="009A5BAB" w:rsidTr="009A5BAB" w14:paraId="207BB6FA"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1B45730B"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6 (W European)</w:t>
            </w:r>
          </w:p>
        </w:tc>
        <w:tc>
          <w:tcPr>
            <w:tcW w:w="630" w:type="dxa"/>
          </w:tcPr>
          <w:p w:rsidR="009A5BAB" w:rsidP="009A5BAB" w:rsidRDefault="009A5BAB" w14:paraId="525B2484"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116</w:t>
            </w:r>
          </w:p>
        </w:tc>
        <w:tc>
          <w:tcPr>
            <w:tcW w:w="630" w:type="dxa"/>
          </w:tcPr>
          <w:p w:rsidR="009A5BAB" w:rsidP="009A5BAB" w:rsidRDefault="009A5BAB" w14:paraId="0D94CCA6"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17.5</w:t>
            </w:r>
          </w:p>
        </w:tc>
      </w:tr>
      <w:tr w:rsidR="009A5BAB" w:rsidTr="009A5BAB" w14:paraId="02590C68" w14:textId="77777777">
        <w:trPr>
          <w:trHeight w:val="20"/>
        </w:trPr>
        <w:tc>
          <w:tcPr>
            <w:cnfStyle w:val="001000000000" w:firstRow="0" w:lastRow="0" w:firstColumn="1" w:lastColumn="0" w:oddVBand="0" w:evenVBand="0" w:oddHBand="0" w:evenHBand="0" w:firstRowFirstColumn="0" w:firstRowLastColumn="0" w:lastRowFirstColumn="0" w:lastRowLastColumn="0"/>
            <w:tcW w:w="1710" w:type="dxa"/>
          </w:tcPr>
          <w:p w:rsidR="009A5BAB" w:rsidP="009A5BAB" w:rsidRDefault="009A5BAB" w14:paraId="452750EA" w14:textId="77777777">
            <w:pPr>
              <w:ind w:firstLine="0"/>
              <w:jc w:val="left"/>
              <w:rPr>
                <w:rFonts w:ascii="Lucida Sans" w:hAnsi="Lucida Sans" w:eastAsia="Lucida Sans" w:cs="Lucida Sans"/>
                <w:b w:val="0"/>
                <w:bCs w:val="0"/>
                <w:caps w:val="0"/>
                <w:color w:val="000000" w:themeColor="text1"/>
                <w:sz w:val="16"/>
                <w:szCs w:val="16"/>
              </w:rPr>
            </w:pPr>
            <w:r w:rsidRPr="130E390E">
              <w:rPr>
                <w:rFonts w:ascii="Lucida Sans" w:hAnsi="Lucida Sans" w:eastAsia="Lucida Sans" w:cs="Lucida Sans"/>
                <w:b w:val="0"/>
                <w:bCs w:val="0"/>
                <w:caps w:val="0"/>
                <w:color w:val="000000" w:themeColor="text1"/>
                <w:sz w:val="16"/>
                <w:szCs w:val="16"/>
              </w:rPr>
              <w:t>7 (CE European)</w:t>
            </w:r>
          </w:p>
        </w:tc>
        <w:tc>
          <w:tcPr>
            <w:tcW w:w="630" w:type="dxa"/>
          </w:tcPr>
          <w:p w:rsidR="009A5BAB" w:rsidP="009A5BAB" w:rsidRDefault="009A5BAB" w14:paraId="1057EE69"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68</w:t>
            </w:r>
          </w:p>
        </w:tc>
        <w:tc>
          <w:tcPr>
            <w:tcW w:w="630" w:type="dxa"/>
          </w:tcPr>
          <w:p w:rsidR="009A5BAB" w:rsidP="009A5BAB" w:rsidRDefault="009A5BAB" w14:paraId="1861FDFA"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Lucida Sans" w:cs="Lucida Sans"/>
                <w:color w:val="000000" w:themeColor="text1"/>
                <w:sz w:val="16"/>
                <w:szCs w:val="16"/>
              </w:rPr>
            </w:pPr>
            <w:r w:rsidRPr="130E390E">
              <w:rPr>
                <w:rFonts w:ascii="Lucida Sans" w:hAnsi="Lucida Sans" w:eastAsia="Lucida Sans" w:cs="Lucida Sans"/>
                <w:color w:val="000000" w:themeColor="text1"/>
                <w:sz w:val="16"/>
                <w:szCs w:val="16"/>
              </w:rPr>
              <w:t>10.3</w:t>
            </w:r>
          </w:p>
        </w:tc>
      </w:tr>
    </w:tbl>
    <w:p w:rsidR="00083E4E" w:rsidP="009A5BAB" w:rsidRDefault="130E390E" w14:paraId="56156CF0" w14:textId="1E9E784E">
      <w:pPr>
        <w:ind w:firstLine="0"/>
      </w:pPr>
      <w:r>
        <w:t>the weak income?</w:t>
      </w:r>
    </w:p>
    <w:p w:rsidR="00083E4E" w:rsidP="009A5BAB" w:rsidRDefault="130E390E" w14:paraId="20C4CF67" w14:textId="380A921C">
      <w:pPr>
        <w:rPr>
          <w:rFonts w:eastAsia="Calibri" w:cs="Arial"/>
        </w:rPr>
      </w:pPr>
      <w:r>
        <w:t>The distribution of our participant over these clusters is somewhat like their distribution over the continents they were born in.</w:t>
      </w:r>
    </w:p>
    <w:p w:rsidR="00CE071C" w:rsidP="130E390E" w:rsidRDefault="00CE071C" w14:paraId="4FE9CAB0" w14:textId="74D136BF">
      <w:r>
        <w:br/>
      </w:r>
    </w:p>
    <w:p w:rsidR="00D819AF" w:rsidP="00D819AF" w:rsidRDefault="130E390E" w14:paraId="2C554687" w14:textId="77777777">
      <w:pPr>
        <w:pStyle w:val="Heading1"/>
      </w:pPr>
      <w:r>
        <w:br w:type="page"/>
      </w:r>
      <w:r w:rsidR="00D819AF">
        <w:t>AMBI and Big5: a personality trait analysis of our sample</w:t>
      </w:r>
    </w:p>
    <w:p w:rsidR="00D819AF" w:rsidP="00D819AF" w:rsidRDefault="00D819AF" w14:paraId="1CB61CAB" w14:textId="77777777">
      <w:pPr>
        <w:pStyle w:val="Heading2"/>
      </w:pPr>
      <w:r>
        <w:t>Calculation of the personality traits</w:t>
      </w:r>
    </w:p>
    <w:p w:rsidR="00D819AF" w:rsidP="00D819AF" w:rsidRDefault="00D819AF" w14:paraId="6F616AA1" w14:textId="13C4655E">
      <w:r>
        <w:t xml:space="preserve">We calculate personality scale for each of our participants according to their answer in our survey and </w:t>
      </w:r>
      <w:proofErr w:type="spellStart"/>
      <w:r>
        <w:t>Yarkoni</w:t>
      </w:r>
      <w:proofErr w:type="spellEnd"/>
      <w:r>
        <w:t xml:space="preserve"> 2010</w:t>
      </w:r>
      <w:r>
        <w:rPr>
          <w:rStyle w:val="FootnoteReference"/>
        </w:rPr>
        <w:footnoteReference w:id="2"/>
      </w:r>
      <w:r>
        <w:t>.  For each trait we normalize participants answer between 0 and 1; with 0 being the lowest possible score for a scale, and 1 the highest one.</w:t>
      </w:r>
    </w:p>
    <w:p w:rsidR="00D819AF" w:rsidP="00D819AF" w:rsidRDefault="704AC7A3" w14:paraId="707180C4" w14:textId="77BACE42">
      <w:r>
        <w:t>Because of the number of scale (200), we realized an EFA to resume the information in each scale. Looking to minimize the number of loading variable present in none or more than one factor, and the number of factors without loading variable with more than 0.5 estimate, we decided on producing an EFA with 13 factors. Here is a summary of these factors and the personality traits that build them:</w:t>
      </w:r>
    </w:p>
    <w:tbl>
      <w:tblPr>
        <w:tblStyle w:val="PlainTable3"/>
        <w:tblW w:w="9175" w:type="dxa"/>
        <w:tblLook w:val="04A0" w:firstRow="1" w:lastRow="0" w:firstColumn="1" w:lastColumn="0" w:noHBand="0" w:noVBand="1"/>
      </w:tblPr>
      <w:tblGrid>
        <w:gridCol w:w="985"/>
        <w:gridCol w:w="1985"/>
        <w:gridCol w:w="4495"/>
        <w:gridCol w:w="1710"/>
      </w:tblGrid>
      <w:tr w:rsidRPr="00DF24F5" w:rsidR="00E33040" w:rsidTr="5BAF4361" w14:paraId="54422C3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5" w:type="dxa"/>
            <w:tcMar/>
          </w:tcPr>
          <w:p w:rsidRPr="00DF24F5" w:rsidR="00E33040" w:rsidP="00DF24F5" w:rsidRDefault="00EE386F" w14:paraId="2D0181F6" w14:textId="399D3785">
            <w:pPr>
              <w:ind w:firstLine="0"/>
              <w:jc w:val="left"/>
              <w:rPr>
                <w:sz w:val="13"/>
                <w:szCs w:val="13"/>
              </w:rPr>
            </w:pPr>
            <w:r w:rsidRPr="00DF24F5">
              <w:rPr>
                <w:sz w:val="13"/>
                <w:szCs w:val="13"/>
              </w:rPr>
              <w:t>Traits</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EE386F" w14:paraId="2DE37DE1" w14:textId="2C15576D">
            <w:pPr>
              <w:ind w:firstLine="0"/>
              <w:jc w:val="left"/>
              <w:cnfStyle w:val="100000000000" w:firstRow="1" w:lastRow="0" w:firstColumn="0" w:lastColumn="0" w:oddVBand="0" w:evenVBand="0" w:oddHBand="0" w:evenHBand="0" w:firstRowFirstColumn="0" w:firstRowLastColumn="0" w:lastRowFirstColumn="0" w:lastRowLastColumn="0"/>
              <w:rPr>
                <w:sz w:val="13"/>
                <w:szCs w:val="13"/>
              </w:rPr>
            </w:pPr>
            <w:r w:rsidRPr="00DF24F5">
              <w:rPr>
                <w:sz w:val="13"/>
                <w:szCs w:val="13"/>
              </w:rPr>
              <w:t>Negative</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EE386F" w14:paraId="0B60ED78" w14:textId="6A4072B1">
            <w:pPr>
              <w:ind w:firstLine="0"/>
              <w:jc w:val="left"/>
              <w:cnfStyle w:val="100000000000" w:firstRow="1" w:lastRow="0" w:firstColumn="0" w:lastColumn="0" w:oddVBand="0" w:evenVBand="0" w:oddHBand="0" w:evenHBand="0" w:firstRowFirstColumn="0" w:firstRowLastColumn="0" w:lastRowFirstColumn="0" w:lastRowLastColumn="0"/>
              <w:rPr>
                <w:sz w:val="13"/>
                <w:szCs w:val="13"/>
              </w:rPr>
            </w:pPr>
            <w:r w:rsidRPr="00DF24F5">
              <w:rPr>
                <w:sz w:val="13"/>
                <w:szCs w:val="13"/>
              </w:rPr>
              <w:t>Positive</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00EE386F" w14:paraId="2082C812" w14:textId="4FD58C0A">
            <w:pPr>
              <w:ind w:firstLine="0"/>
              <w:jc w:val="left"/>
              <w:cnfStyle w:val="100000000000" w:firstRow="1" w:lastRow="0" w:firstColumn="0" w:lastColumn="0" w:oddVBand="0" w:evenVBand="0" w:oddHBand="0" w:evenHBand="0" w:firstRowFirstColumn="0" w:firstRowLastColumn="0" w:lastRowFirstColumn="0" w:lastRowLastColumn="0"/>
              <w:rPr>
                <w:sz w:val="13"/>
                <w:szCs w:val="13"/>
              </w:rPr>
            </w:pPr>
            <w:r w:rsidRPr="00DF24F5">
              <w:rPr>
                <w:sz w:val="13"/>
                <w:szCs w:val="13"/>
              </w:rPr>
              <w:t>Summary</w:t>
            </w:r>
          </w:p>
        </w:tc>
      </w:tr>
      <w:tr w:rsidRPr="00DF24F5" w:rsidR="00E33040" w:rsidTr="5BAF4361" w14:paraId="648132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09A6ED03" w14:textId="11C30431">
            <w:pPr>
              <w:ind w:firstLine="0"/>
              <w:jc w:val="left"/>
              <w:rPr>
                <w:sz w:val="13"/>
                <w:szCs w:val="13"/>
              </w:rPr>
            </w:pPr>
            <w:r w:rsidRPr="00DF24F5">
              <w:rPr>
                <w:sz w:val="13"/>
                <w:szCs w:val="13"/>
              </w:rPr>
              <w:t>ULS 1</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654A26" w14:paraId="63DF33F3" w14:textId="0C1427F2">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Anxiety; Angry hostility; Depression</w:t>
            </w:r>
            <w:r w:rsidRPr="00DF24F5" w:rsidR="00C5123F">
              <w:rPr>
                <w:sz w:val="13"/>
                <w:szCs w:val="13"/>
              </w:rPr>
              <w:t>; Self-consciousness; Vulnerability; Cooperativeness; Stress-reaction; Alienation; Pessimism; Asthenia; Self-focus; Impression-Management</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704AC7A3" w14:paraId="04D8E366" w14:textId="029CE47E">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Trust; Competence; Energy-level; Well-being; Even-tempered; Responsibility; Purposefulness; Resourcefulness; Enlightened second nature; Helpfulness; Independence; Socialization; Self-control; Good impression; Communality; Tolerance; Achievement via conformance; Intellectual efficiency; Psychological mindedness; Managerial potential; Work orientation; leadership; Amicability; Toughmindedness; Empathy; Not anxious; No guilt; Calmness; No somatic complaints; Trusting; Self-confidence; No depression; Identity; Avoid trouble</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5BAF4361" w:rsidRDefault="704AC7A3" w14:noSpellErr="1" w14:paraId="4EDCE7E2" w14:textId="62729D4B">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5BAF4361" w:rsidR="5BAF4361">
              <w:rPr>
                <w:sz w:val="13"/>
                <w:szCs w:val="13"/>
              </w:rPr>
              <w:t>Satisfaction? Feeling good? Feeling adapted?</w:t>
            </w:r>
          </w:p>
          <w:p w:rsidRPr="00DF24F5" w:rsidR="00E33040" w:rsidP="5BAF4361" w:rsidRDefault="704AC7A3" w14:paraId="0F9865AC" w14:textId="55560D6F">
            <w:pPr>
              <w:pStyle w:val="Normal"/>
              <w:ind w:firstLine="0"/>
              <w:jc w:val="left"/>
              <w:cnfStyle w:val="000000100000" w:firstRow="0" w:lastRow="0" w:firstColumn="0" w:lastColumn="0" w:oddVBand="0" w:evenVBand="0" w:oddHBand="1" w:evenHBand="0" w:firstRowFirstColumn="0" w:firstRowLastColumn="0" w:lastRowFirstColumn="0" w:lastRowLastColumn="0"/>
              <w:rPr>
                <w:rFonts w:ascii="Garamond" w:hAnsi="Garamond" w:eastAsia="Calibri" w:cs="Arial"/>
                <w:sz w:val="13"/>
                <w:szCs w:val="13"/>
              </w:rPr>
            </w:pPr>
            <w:r w:rsidRPr="5BAF4361" w:rsidR="5BAF4361">
              <w:rPr>
                <w:rFonts w:ascii="Garamond" w:hAnsi="Garamond" w:eastAsia="Calibri" w:cs="Arial"/>
                <w:sz w:val="13"/>
                <w:szCs w:val="13"/>
              </w:rPr>
              <w:t>Pro-social self-efficacy</w:t>
            </w:r>
          </w:p>
        </w:tc>
      </w:tr>
      <w:tr w:rsidRPr="00DF24F5" w:rsidR="00E33040" w:rsidTr="5BAF4361" w14:paraId="0343B3B3" w14:textId="77777777">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4B6824E2" w14:textId="39ABA0A2">
            <w:pPr>
              <w:ind w:firstLine="0"/>
              <w:jc w:val="left"/>
              <w:rPr>
                <w:sz w:val="13"/>
                <w:szCs w:val="13"/>
              </w:rPr>
            </w:pPr>
            <w:r w:rsidRPr="00DF24F5">
              <w:rPr>
                <w:sz w:val="13"/>
                <w:szCs w:val="13"/>
              </w:rPr>
              <w:t>ULS 2</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DC06DE" w14:paraId="755BC7BE" w14:textId="1440F615">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Modesty; Shyness with stranger</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DC06DE" w14:paraId="5D0AB577" w14:textId="5B0A1AB9">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 xml:space="preserve">Assertiveness; Activity; Expressiveness; Social Boldness; Liveliness; Social confidence; Social Potency; Dominance; Exhibition; </w:t>
            </w:r>
            <w:r w:rsidRPr="00DF24F5" w:rsidR="00F55601">
              <w:rPr>
                <w:sz w:val="13"/>
                <w:szCs w:val="13"/>
              </w:rPr>
              <w:t>Ambitious; Resourcefulness; Capacity for status; Sociability; Social presence; Self-acceptance; Empathy; Competitive; Self-confidence; No social anxiety; Entertaining; Generate Ideas</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5BAF4361" w:rsidRDefault="704AC7A3" w14:noSpellErr="1" w14:paraId="681C4C82" w14:textId="049BB16E">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5BAF4361" w:rsidR="5BAF4361">
              <w:rPr>
                <w:sz w:val="13"/>
                <w:szCs w:val="13"/>
              </w:rPr>
              <w:t>Bossy? Leadership?</w:t>
            </w:r>
          </w:p>
          <w:p w:rsidRPr="00DF24F5" w:rsidR="00E33040" w:rsidP="5BAF4361" w:rsidRDefault="704AC7A3" w14:paraId="7EE0705E" w14:textId="281704D9">
            <w:pPr>
              <w:pStyle w:val="Normal"/>
              <w:ind w:firstLine="0"/>
              <w:jc w:val="left"/>
              <w:cnfStyle w:val="000000000000" w:firstRow="0" w:lastRow="0" w:firstColumn="0" w:lastColumn="0" w:oddVBand="0" w:evenVBand="0" w:oddHBand="0" w:evenHBand="0" w:firstRowFirstColumn="0" w:firstRowLastColumn="0" w:lastRowFirstColumn="0" w:lastRowLastColumn="0"/>
              <w:rPr>
                <w:rFonts w:ascii="Garamond" w:hAnsi="Garamond" w:eastAsia="Calibri" w:cs="Arial"/>
                <w:sz w:val="13"/>
                <w:szCs w:val="13"/>
              </w:rPr>
            </w:pPr>
            <w:r w:rsidRPr="5BAF4361" w:rsidR="5BAF4361">
              <w:rPr>
                <w:rFonts w:ascii="Garamond" w:hAnsi="Garamond" w:eastAsia="Calibri" w:cs="Arial"/>
                <w:sz w:val="13"/>
                <w:szCs w:val="13"/>
              </w:rPr>
              <w:t>Influencivity</w:t>
            </w:r>
          </w:p>
        </w:tc>
      </w:tr>
      <w:tr w:rsidRPr="00DF24F5" w:rsidR="00E33040" w:rsidTr="5BAF4361" w14:paraId="342C45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57517CB8" w14:textId="409F9528">
            <w:pPr>
              <w:ind w:firstLine="0"/>
              <w:jc w:val="left"/>
              <w:rPr>
                <w:sz w:val="13"/>
                <w:szCs w:val="13"/>
              </w:rPr>
            </w:pPr>
            <w:r w:rsidRPr="00DF24F5">
              <w:rPr>
                <w:sz w:val="13"/>
                <w:szCs w:val="13"/>
              </w:rPr>
              <w:t>ULS 3</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F55601" w14:paraId="6C2A7C81" w14:textId="32C5E14E">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Asthenia; Flexibility</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F55601" w14:paraId="34F753A8" w14:textId="6BF484AE">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 xml:space="preserve">Competence; Order; Dutifulness; Achievement striving; Self-discipline; Organization; Diligence; Perfectionism; Prudence; Endurance; Eagerness of effort; Work hardened; </w:t>
            </w:r>
            <w:r w:rsidRPr="00DF24F5" w:rsidR="00DC06DE">
              <w:rPr>
                <w:sz w:val="13"/>
                <w:szCs w:val="13"/>
              </w:rPr>
              <w:t>Ambitious; Perfectionist; Law enforcement orientation; Mastery</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704AC7A3" w14:paraId="0F511200" w14:textId="054221D2">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Conscientiousness? Strict?</w:t>
            </w:r>
          </w:p>
        </w:tc>
      </w:tr>
      <w:tr w:rsidRPr="00DF24F5" w:rsidR="00E33040" w:rsidTr="5BAF4361" w14:paraId="4EB97990" w14:textId="77777777">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217E54A4" w14:textId="2171F7FB">
            <w:pPr>
              <w:ind w:firstLine="0"/>
              <w:jc w:val="left"/>
              <w:rPr>
                <w:sz w:val="13"/>
                <w:szCs w:val="13"/>
              </w:rPr>
            </w:pPr>
            <w:r w:rsidRPr="00DF24F5">
              <w:rPr>
                <w:sz w:val="13"/>
                <w:szCs w:val="13"/>
              </w:rPr>
              <w:t>ULS 4</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E33040" w14:paraId="0681CD88" w14:textId="77777777">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F55601" w14:paraId="3CB6857E" w14:textId="56D4FE91">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 xml:space="preserve">Aesthetics; Ideas; Aesthetic appreciation; Inquisitiveness; Unconventionality; Complexity; </w:t>
            </w:r>
            <w:r w:rsidRPr="00DF24F5" w:rsidR="00312C67">
              <w:rPr>
                <w:sz w:val="13"/>
                <w:szCs w:val="13"/>
              </w:rPr>
              <w:t>Breadth of interest; Understanding; Culture; Education; Good memory; Reading</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704AC7A3" w14:paraId="412BF742" w14:textId="5072297B">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704AC7A3">
              <w:rPr>
                <w:sz w:val="13"/>
                <w:szCs w:val="13"/>
              </w:rPr>
              <w:t>Creativity</w:t>
            </w:r>
          </w:p>
        </w:tc>
      </w:tr>
      <w:tr w:rsidRPr="00DF24F5" w:rsidR="00E33040" w:rsidTr="5BAF4361" w14:paraId="76D6E7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3C797A4E" w14:textId="314866E3">
            <w:pPr>
              <w:ind w:firstLine="0"/>
              <w:jc w:val="left"/>
              <w:rPr>
                <w:sz w:val="13"/>
                <w:szCs w:val="13"/>
              </w:rPr>
            </w:pPr>
            <w:r w:rsidRPr="00DF24F5">
              <w:rPr>
                <w:sz w:val="13"/>
                <w:szCs w:val="13"/>
              </w:rPr>
              <w:t>ULS 5</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F55601" w14:paraId="1B55D8E1" w14:textId="5BCBB0DA">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Autonomy; Self-reliance</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F55601" w14:paraId="476E01B6" w14:textId="5F81FBE6">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Warmth; Gregariousness; Dependance; Sociability; Social closeness; Affiliation; Warm communication; Likes Parties; Likes crowds; Likes people</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704AC7A3" w14:paraId="62447204" w14:textId="59265116">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Dependance?</w:t>
            </w:r>
          </w:p>
        </w:tc>
      </w:tr>
      <w:tr w:rsidRPr="00DF24F5" w:rsidR="00E33040" w:rsidTr="5BAF4361" w14:paraId="62CA05D2" w14:textId="77777777">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2D7E2634" w14:textId="6B53A1A2">
            <w:pPr>
              <w:ind w:firstLine="0"/>
              <w:jc w:val="left"/>
              <w:rPr>
                <w:sz w:val="13"/>
                <w:szCs w:val="13"/>
              </w:rPr>
            </w:pPr>
            <w:r w:rsidRPr="00DF24F5">
              <w:rPr>
                <w:sz w:val="13"/>
                <w:szCs w:val="13"/>
              </w:rPr>
              <w:t>ULS 6</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312C67" w14:paraId="5B8C56DB" w14:textId="0FDD3895">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Aggression</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312C67" w14:paraId="31ECF1B7" w14:textId="699242D7">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Compliance; Forgiveness; Gentleness; Flexibility; Patience; Tolerance; Abasement; Good natured; Social acceptance; Compassion; Easy to live with; No hostility; Virtuous</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704AC7A3" w14:paraId="6A01D15E" w14:textId="60356C43">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704AC7A3">
              <w:rPr>
                <w:sz w:val="13"/>
                <w:szCs w:val="13"/>
              </w:rPr>
              <w:t>Agreeableness</w:t>
            </w:r>
          </w:p>
        </w:tc>
      </w:tr>
      <w:tr w:rsidRPr="00DF24F5" w:rsidR="00E33040" w:rsidTr="5BAF4361" w14:paraId="7FBE9B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7B4E4119" w14:textId="135A9841">
            <w:pPr>
              <w:ind w:firstLine="0"/>
              <w:jc w:val="left"/>
              <w:rPr>
                <w:sz w:val="13"/>
                <w:szCs w:val="13"/>
              </w:rPr>
            </w:pPr>
            <w:r w:rsidRPr="00DF24F5">
              <w:rPr>
                <w:sz w:val="13"/>
                <w:szCs w:val="13"/>
              </w:rPr>
              <w:t>ULS 7</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312C67" w14:paraId="042446EF" w14:textId="674CF8A4">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Individualism</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312C67" w14:paraId="7EC1F332" w14:textId="0D43329F">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Cooperativeness; Dependence; Not autonomous; Appearance</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704AC7A3" w14:paraId="719BC417" w14:textId="2A3B4A49">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Dependance?</w:t>
            </w:r>
          </w:p>
        </w:tc>
      </w:tr>
      <w:tr w:rsidRPr="00DF24F5" w:rsidR="00E33040" w:rsidTr="5BAF4361" w14:paraId="0C9EFEA4" w14:textId="77777777">
        <w:tc>
          <w:tcPr>
            <w:cnfStyle w:val="001000000000" w:firstRow="0" w:lastRow="0" w:firstColumn="1" w:lastColumn="0" w:oddVBand="0" w:evenVBand="0" w:oddHBand="0" w:evenHBand="0" w:firstRowFirstColumn="0" w:firstRowLastColumn="0" w:lastRowFirstColumn="0" w:lastRowLastColumn="0"/>
            <w:tcW w:w="985" w:type="dxa"/>
            <w:tcMar/>
          </w:tcPr>
          <w:p w:rsidRPr="00DF24F5" w:rsidR="00E33040" w:rsidP="00DF24F5" w:rsidRDefault="00E33040" w14:paraId="390ACA1F" w14:textId="6810D2FE">
            <w:pPr>
              <w:ind w:firstLine="0"/>
              <w:jc w:val="left"/>
              <w:rPr>
                <w:sz w:val="13"/>
                <w:szCs w:val="13"/>
              </w:rPr>
            </w:pPr>
            <w:r w:rsidRPr="00DF24F5">
              <w:rPr>
                <w:sz w:val="13"/>
                <w:szCs w:val="13"/>
              </w:rPr>
              <w:t>ULS 8</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E33040" w:rsidP="00DF24F5" w:rsidRDefault="00E33040" w14:paraId="6DF8E632" w14:textId="77777777">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E33040" w:rsidP="00DF24F5" w:rsidRDefault="00312C67" w14:paraId="00A3EB54" w14:textId="62F01A99">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Feelings; Altruism; Tendermindedness; Sentimentality; Empathy; Self forgetful; Transpersonal identification; Sensitive; Caring</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E33040" w:rsidP="00DF24F5" w:rsidRDefault="704AC7A3" w14:paraId="2B879D01" w14:textId="77542C00">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704AC7A3">
              <w:rPr>
                <w:sz w:val="13"/>
                <w:szCs w:val="13"/>
              </w:rPr>
              <w:t>Empathy</w:t>
            </w:r>
          </w:p>
        </w:tc>
      </w:tr>
      <w:tr w:rsidRPr="00DF24F5" w:rsidR="00312C67" w:rsidTr="5BAF4361" w14:paraId="0682C5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312C67" w:rsidP="00DF24F5" w:rsidRDefault="00312C67" w14:paraId="1CCD25AE" w14:textId="3AC713D5">
            <w:pPr>
              <w:ind w:firstLine="0"/>
              <w:jc w:val="left"/>
              <w:rPr>
                <w:sz w:val="13"/>
                <w:szCs w:val="13"/>
              </w:rPr>
            </w:pPr>
            <w:r w:rsidRPr="00DF24F5">
              <w:rPr>
                <w:sz w:val="13"/>
                <w:szCs w:val="13"/>
              </w:rPr>
              <w:t>ULS 9</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312C67" w:rsidP="00DF24F5" w:rsidRDefault="00312C67" w14:paraId="052B32E5" w14:textId="77A41C62">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Social Astuteness; Risk taking; Disorderliness</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312C67" w:rsidP="00DF24F5" w:rsidRDefault="00312C67" w14:paraId="654C34E2" w14:textId="09696263">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Straightforwardness; Sincerity; Fairness; Greed avoidance; Responsibility; Self-acceptance; Impulse control</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312C67" w:rsidP="00DF24F5" w:rsidRDefault="704AC7A3" w14:paraId="3795BD0F" w14:textId="1AD85660">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Discipline/Justice</w:t>
            </w:r>
          </w:p>
        </w:tc>
      </w:tr>
      <w:tr w:rsidRPr="00DF24F5" w:rsidR="00312C67" w:rsidTr="5BAF4361" w14:paraId="61C2E79C" w14:textId="77777777">
        <w:tc>
          <w:tcPr>
            <w:cnfStyle w:val="001000000000" w:firstRow="0" w:lastRow="0" w:firstColumn="1" w:lastColumn="0" w:oddVBand="0" w:evenVBand="0" w:oddHBand="0" w:evenHBand="0" w:firstRowFirstColumn="0" w:firstRowLastColumn="0" w:lastRowFirstColumn="0" w:lastRowLastColumn="0"/>
            <w:tcW w:w="985" w:type="dxa"/>
            <w:tcMar/>
          </w:tcPr>
          <w:p w:rsidRPr="00DF24F5" w:rsidR="00312C67" w:rsidP="00DF24F5" w:rsidRDefault="00312C67" w14:paraId="7821C6C8" w14:textId="50D4CCF3">
            <w:pPr>
              <w:ind w:firstLine="0"/>
              <w:jc w:val="left"/>
              <w:rPr>
                <w:sz w:val="13"/>
                <w:szCs w:val="13"/>
              </w:rPr>
            </w:pPr>
            <w:r w:rsidRPr="00DF24F5">
              <w:rPr>
                <w:sz w:val="13"/>
                <w:szCs w:val="13"/>
              </w:rPr>
              <w:t>ULS 10</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312C67" w:rsidP="00DF24F5" w:rsidRDefault="00312C67" w14:paraId="42D3E489" w14:textId="3789E2BA">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Values</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312C67" w:rsidP="00DF24F5" w:rsidRDefault="00312C67" w14:paraId="55F33B9A" w14:textId="3DF52C6A">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Traditional values; Traditionalism; Pure hearted conscience; Spiritual acceptance; Enlightened; Idealistic</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312C67" w:rsidP="00DF24F5" w:rsidRDefault="704AC7A3" w14:paraId="6F4268FF" w14:textId="1CBA216B">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704AC7A3">
              <w:rPr>
                <w:sz w:val="13"/>
                <w:szCs w:val="13"/>
              </w:rPr>
              <w:t>Adherence to Doctrine</w:t>
            </w:r>
          </w:p>
        </w:tc>
      </w:tr>
      <w:tr w:rsidRPr="00DF24F5" w:rsidR="00312C67" w:rsidTr="5BAF4361" w14:paraId="086B67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312C67" w:rsidP="00DF24F5" w:rsidRDefault="00312C67" w14:paraId="549661DC" w14:textId="0C319BA8">
            <w:pPr>
              <w:ind w:firstLine="0"/>
              <w:jc w:val="left"/>
              <w:rPr>
                <w:sz w:val="13"/>
                <w:szCs w:val="13"/>
              </w:rPr>
            </w:pPr>
            <w:r w:rsidRPr="00DF24F5">
              <w:rPr>
                <w:sz w:val="13"/>
                <w:szCs w:val="13"/>
              </w:rPr>
              <w:t>ULS 11</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312C67" w:rsidP="00DF24F5" w:rsidRDefault="00312C67" w14:paraId="28350CBD" w14:textId="74D167B4">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Impulsiveness</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312C67" w:rsidP="00DF24F5" w:rsidRDefault="00312C67" w14:paraId="16368402" w14:textId="1ADEA76B">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Deliberation</w:t>
            </w:r>
            <w:r w:rsidRPr="00DF24F5" w:rsidR="00DF24F5">
              <w:rPr>
                <w:sz w:val="13"/>
                <w:szCs w:val="13"/>
              </w:rPr>
              <w:t>; Control; Cognitive structure; Deliberativeness</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312C67" w:rsidP="00DF24F5" w:rsidRDefault="704AC7A3" w14:paraId="4472EFEE" w14:textId="0D3D97CE">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Cautiousness</w:t>
            </w:r>
          </w:p>
        </w:tc>
      </w:tr>
      <w:tr w:rsidRPr="00DF24F5" w:rsidR="00312C67" w:rsidTr="5BAF4361" w14:paraId="03E70A71" w14:textId="77777777">
        <w:tc>
          <w:tcPr>
            <w:cnfStyle w:val="001000000000" w:firstRow="0" w:lastRow="0" w:firstColumn="1" w:lastColumn="0" w:oddVBand="0" w:evenVBand="0" w:oddHBand="0" w:evenHBand="0" w:firstRowFirstColumn="0" w:firstRowLastColumn="0" w:lastRowFirstColumn="0" w:lastRowLastColumn="0"/>
            <w:tcW w:w="985" w:type="dxa"/>
            <w:tcMar/>
          </w:tcPr>
          <w:p w:rsidRPr="00DF24F5" w:rsidR="00312C67" w:rsidP="00DF24F5" w:rsidRDefault="00312C67" w14:paraId="78D1B6C2" w14:textId="3A1EBEF3">
            <w:pPr>
              <w:ind w:firstLine="0"/>
              <w:jc w:val="left"/>
              <w:rPr>
                <w:sz w:val="13"/>
                <w:szCs w:val="13"/>
              </w:rPr>
            </w:pPr>
            <w:r w:rsidRPr="00DF24F5">
              <w:rPr>
                <w:sz w:val="13"/>
                <w:szCs w:val="13"/>
              </w:rPr>
              <w:t>ULS 12</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312C67" w:rsidP="00DF24F5" w:rsidRDefault="00312C67" w14:paraId="205D199A" w14:textId="77777777">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312C67" w:rsidP="00DF24F5" w:rsidRDefault="00DF24F5" w14:paraId="2EABFCCB" w14:textId="57595BAB">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00DF24F5">
              <w:rPr>
                <w:sz w:val="13"/>
                <w:szCs w:val="13"/>
              </w:rPr>
              <w:t>Science ability; Curiosity; Intellectual games; Math ability</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312C67" w:rsidP="00DF24F5" w:rsidRDefault="704AC7A3" w14:paraId="170DB50A" w14:textId="0CF859FB">
            <w:pPr>
              <w:ind w:firstLine="0"/>
              <w:jc w:val="left"/>
              <w:cnfStyle w:val="000000000000" w:firstRow="0" w:lastRow="0" w:firstColumn="0" w:lastColumn="0" w:oddVBand="0" w:evenVBand="0" w:oddHBand="0" w:evenHBand="0" w:firstRowFirstColumn="0" w:firstRowLastColumn="0" w:lastRowFirstColumn="0" w:lastRowLastColumn="0"/>
              <w:rPr>
                <w:sz w:val="13"/>
                <w:szCs w:val="13"/>
              </w:rPr>
            </w:pPr>
            <w:r w:rsidRPr="704AC7A3">
              <w:rPr>
                <w:sz w:val="13"/>
                <w:szCs w:val="13"/>
              </w:rPr>
              <w:t>Cognitive/Analytical Ability</w:t>
            </w:r>
          </w:p>
        </w:tc>
      </w:tr>
      <w:tr w:rsidRPr="00DF24F5" w:rsidR="00312C67" w:rsidTr="5BAF4361" w14:paraId="088238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cPr>
          <w:p w:rsidRPr="00DF24F5" w:rsidR="00312C67" w:rsidP="00DF24F5" w:rsidRDefault="00312C67" w14:paraId="5840B188" w14:textId="5CBCBCEE">
            <w:pPr>
              <w:ind w:firstLine="0"/>
              <w:jc w:val="left"/>
              <w:rPr>
                <w:sz w:val="13"/>
                <w:szCs w:val="13"/>
              </w:rPr>
            </w:pPr>
            <w:r w:rsidRPr="00DF24F5">
              <w:rPr>
                <w:sz w:val="13"/>
                <w:szCs w:val="13"/>
              </w:rPr>
              <w:t>ULS 13</w:t>
            </w:r>
          </w:p>
        </w:tc>
        <w:tc>
          <w:tcPr>
            <w:cnfStyle w:val="000000000000" w:firstRow="0" w:lastRow="0" w:firstColumn="0" w:lastColumn="0" w:oddVBand="0" w:evenVBand="0" w:oddHBand="0" w:evenHBand="0" w:firstRowFirstColumn="0" w:firstRowLastColumn="0" w:lastRowFirstColumn="0" w:lastRowLastColumn="0"/>
            <w:tcW w:w="1985" w:type="dxa"/>
            <w:tcMar/>
          </w:tcPr>
          <w:p w:rsidRPr="00DF24F5" w:rsidR="00312C67" w:rsidP="00DF24F5" w:rsidRDefault="00312C67" w14:paraId="44E78699" w14:textId="7839A10B">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Fearfulness; Fear of uncertainty</w:t>
            </w:r>
          </w:p>
        </w:tc>
        <w:tc>
          <w:tcPr>
            <w:cnfStyle w:val="000000000000" w:firstRow="0" w:lastRow="0" w:firstColumn="0" w:lastColumn="0" w:oddVBand="0" w:evenVBand="0" w:oddHBand="0" w:evenHBand="0" w:firstRowFirstColumn="0" w:firstRowLastColumn="0" w:lastRowFirstColumn="0" w:lastRowLastColumn="0"/>
            <w:tcW w:w="4495" w:type="dxa"/>
            <w:tcMar/>
          </w:tcPr>
          <w:p w:rsidRPr="00DF24F5" w:rsidR="00312C67" w:rsidP="00DF24F5" w:rsidRDefault="00312C67" w14:paraId="01236D68" w14:textId="58BCD338">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00DF24F5">
              <w:rPr>
                <w:sz w:val="13"/>
                <w:szCs w:val="13"/>
              </w:rPr>
              <w:t>Actions; Change; Exploratory Excitability; Experience seeking; thrill seeking</w:t>
            </w:r>
          </w:p>
        </w:tc>
        <w:tc>
          <w:tcPr>
            <w:cnfStyle w:val="000000000000" w:firstRow="0" w:lastRow="0" w:firstColumn="0" w:lastColumn="0" w:oddVBand="0" w:evenVBand="0" w:oddHBand="0" w:evenHBand="0" w:firstRowFirstColumn="0" w:firstRowLastColumn="0" w:lastRowFirstColumn="0" w:lastRowLastColumn="0"/>
            <w:tcW w:w="1710" w:type="dxa"/>
            <w:tcMar/>
          </w:tcPr>
          <w:p w:rsidRPr="00DF24F5" w:rsidR="00312C67" w:rsidP="00DF24F5" w:rsidRDefault="704AC7A3" w14:paraId="4728EFBE" w14:textId="3AAF2912">
            <w:pPr>
              <w:ind w:firstLine="0"/>
              <w:jc w:val="left"/>
              <w:cnfStyle w:val="000000100000" w:firstRow="0" w:lastRow="0" w:firstColumn="0" w:lastColumn="0" w:oddVBand="0" w:evenVBand="0" w:oddHBand="1" w:evenHBand="0" w:firstRowFirstColumn="0" w:firstRowLastColumn="0" w:lastRowFirstColumn="0" w:lastRowLastColumn="0"/>
              <w:rPr>
                <w:sz w:val="13"/>
                <w:szCs w:val="13"/>
              </w:rPr>
            </w:pPr>
            <w:r w:rsidRPr="704AC7A3">
              <w:rPr>
                <w:sz w:val="13"/>
                <w:szCs w:val="13"/>
              </w:rPr>
              <w:t>Adventurousness</w:t>
            </w:r>
          </w:p>
        </w:tc>
      </w:tr>
    </w:tbl>
    <w:p w:rsidR="00E33040" w:rsidP="00E33040" w:rsidRDefault="00E33040" w14:paraId="6B11B2C6" w14:textId="77777777">
      <w:pPr>
        <w:ind w:firstLine="0"/>
      </w:pPr>
    </w:p>
    <w:p w:rsidR="00DF24F5" w:rsidP="00DF24F5" w:rsidRDefault="00DF24F5" w14:paraId="68CE5F74" w14:textId="26125BFF">
      <w:r>
        <w:t>For each participant</w:t>
      </w:r>
      <w:r w:rsidR="75F3064D">
        <w:t xml:space="preserve">, </w:t>
      </w:r>
      <w:r>
        <w:t>we then calculate a score for these aggregated variables.</w:t>
      </w:r>
    </w:p>
    <w:p w:rsidR="007410DA" w:rsidP="007410DA" w:rsidRDefault="007410DA" w14:paraId="7BC17A0A" w14:textId="1B3DB369">
      <w:pPr>
        <w:ind w:firstLine="0"/>
      </w:pPr>
    </w:p>
    <w:p w:rsidR="00DF24F5" w:rsidP="00DF24F5" w:rsidRDefault="00DF24F5" w14:paraId="21B135ED" w14:textId="77777777"/>
    <w:p w:rsidR="00CE071C" w:rsidP="00083E4E" w:rsidRDefault="00D819AF" w14:paraId="6FA86CB2" w14:textId="5C8EAEA2">
      <w:ins w:author="Léo Henry" w:date="2022-05-16T11:31:00Z" w:id="0">
        <w:r w:rsidRPr="00DF24F5">
          <w:br w:type="column"/>
        </w:r>
      </w:ins>
    </w:p>
    <w:p w:rsidR="00CE071C" w:rsidP="00CE071C" w:rsidRDefault="130E390E" w14:paraId="72D9213D" w14:textId="31AADAC9">
      <w:pPr>
        <w:pStyle w:val="Heading1"/>
      </w:pPr>
      <w:r>
        <w:t xml:space="preserve">Covid Misconceptions </w:t>
      </w:r>
      <w:r w:rsidR="009A5BAB">
        <w:t xml:space="preserve">analysis </w:t>
      </w:r>
      <w:r>
        <w:t>of our participants</w:t>
      </w:r>
    </w:p>
    <w:p w:rsidR="00CE071C" w:rsidP="130E390E" w:rsidRDefault="00CE071C" w14:paraId="612E066B" w14:textId="3DB91CB3">
      <w:pPr>
        <w:ind w:firstLine="0"/>
      </w:pPr>
    </w:p>
    <w:p w:rsidR="130E390E" w:rsidP="130E390E" w:rsidRDefault="130E390E" w14:paraId="7A440D60" w14:textId="524D47FB">
      <w:pPr>
        <w:ind w:firstLine="0"/>
        <w:rPr>
          <w:rFonts w:eastAsia="Calibri" w:cs="Arial"/>
        </w:rPr>
      </w:pPr>
      <w:r w:rsidRPr="130E390E">
        <w:rPr>
          <w:rFonts w:eastAsia="Calibri" w:cs="Arial"/>
        </w:rPr>
        <w:t>We generated an MFA and a classification with an HCPC to identify clusters of participants according to their Covid-19 misconceptions</w:t>
      </w:r>
    </w:p>
    <w:p w:rsidR="130E390E" w:rsidP="130E390E" w:rsidRDefault="130E390E" w14:paraId="22A57D98" w14:textId="35D340F3">
      <w:pPr>
        <w:rPr>
          <w:rFonts w:eastAsia="Calibri" w:cs="Arial"/>
        </w:rPr>
      </w:pPr>
    </w:p>
    <w:p w:rsidR="130E390E" w:rsidP="00623662" w:rsidRDefault="00623662" w14:paraId="377CC7B8" w14:textId="4FF26EC5">
      <w:pPr>
        <w:pStyle w:val="Heading2"/>
        <w:ind w:left="360" w:hanging="360"/>
        <w:jc w:val="left"/>
      </w:pPr>
      <w:commentRangeStart w:id="1"/>
      <w:r>
        <w:t xml:space="preserve">Education - </w:t>
      </w:r>
      <w:r w:rsidR="130E390E">
        <w:t>Lower education predicts higher covi</w:t>
      </w:r>
      <w:r>
        <w:t xml:space="preserve">d </w:t>
      </w:r>
      <w:r w:rsidR="130E390E">
        <w:t>misconceptions</w:t>
      </w:r>
      <w:commentRangeEnd w:id="1"/>
      <w:r w:rsidR="009A5BAB">
        <w:rPr>
          <w:rStyle w:val="CommentReference"/>
          <w:i w:val="0"/>
          <w:iCs w:val="0"/>
        </w:rPr>
        <w:commentReference w:id="1"/>
      </w:r>
    </w:p>
    <w:p w:rsidR="130E390E" w:rsidP="00623662" w:rsidRDefault="130E390E" w14:paraId="1D08314C" w14:textId="10413A02">
      <w:pPr>
        <w:ind w:firstLine="708"/>
        <w:rPr>
          <w:rFonts w:eastAsia="Calibri" w:cs="Arial"/>
        </w:rPr>
      </w:pPr>
      <w:r w:rsidRPr="130E390E">
        <w:rPr>
          <w:rFonts w:eastAsia="Calibri" w:cs="Arial"/>
        </w:rPr>
        <w:t xml:space="preserve">Participants with higher levels of education </w:t>
      </w:r>
      <w:commentRangeStart w:id="2"/>
      <w:commentRangeStart w:id="3"/>
      <w:commentRangeStart w:id="4"/>
      <w:commentRangeStart w:id="5"/>
      <w:del w:author="Léo Henry" w:date="2022-05-13T14:11:00Z" w:id="6">
        <w:r w:rsidRPr="130E390E">
          <w:rPr>
            <w:rFonts w:eastAsia="Calibri" w:cs="Arial"/>
          </w:rPr>
          <w:delText>possess fewer covid misconceptions</w:delText>
        </w:r>
      </w:del>
      <w:ins w:author="Léo Henry" w:date="2022-05-13T14:11:00Z" w:id="7">
        <w:r w:rsidR="009A5BAB">
          <w:rPr>
            <w:rFonts w:eastAsia="Calibri" w:cs="Arial"/>
          </w:rPr>
          <w:t>are more likely to be in the first group and those with lower levels of education to be in the third cluster</w:t>
        </w:r>
      </w:ins>
      <w:del w:author="Léo Henry" w:date="2022-05-13T14:12:00Z" w:id="8">
        <w:r w:rsidRPr="130E390E" w:rsidDel="009A5BAB">
          <w:rPr>
            <w:rFonts w:eastAsia="Calibri" w:cs="Arial"/>
          </w:rPr>
          <w:delText xml:space="preserve"> </w:delText>
        </w:r>
      </w:del>
      <w:commentRangeEnd w:id="2"/>
      <w:r w:rsidDel="009A5BAB" w:rsidR="009A5BAB">
        <w:commentReference w:id="2"/>
      </w:r>
      <w:commentRangeEnd w:id="3"/>
      <w:r>
        <w:commentReference w:id="3"/>
      </w:r>
      <w:commentRangeEnd w:id="4"/>
      <w:r>
        <w:commentReference w:id="4"/>
      </w:r>
      <w:commentRangeEnd w:id="5"/>
      <w:r w:rsidR="001533FD">
        <w:rPr>
          <w:rStyle w:val="CommentReference"/>
        </w:rPr>
        <w:commentReference w:id="5"/>
      </w:r>
      <w:del w:author="Léo Henry" w:date="2022-05-13T14:12:00Z" w:id="9">
        <w:r w:rsidRPr="130E390E">
          <w:rPr>
            <w:rFonts w:eastAsia="Calibri" w:cs="Arial"/>
          </w:rPr>
          <w:delText>and were significantly more likely to be found in the cluster 1</w:delText>
        </w:r>
      </w:del>
      <w:r w:rsidRPr="130E390E">
        <w:rPr>
          <w:rFonts w:eastAsia="Calibri" w:cs="Arial"/>
        </w:rPr>
        <w:t xml:space="preserve"> (t </w:t>
      </w:r>
      <w:r w:rsidRPr="130E390E">
        <w:rPr>
          <w:rFonts w:eastAsia="Garamond" w:cs="Garamond"/>
        </w:rPr>
        <w:t>≈ 20, p &lt; .005).</w:t>
      </w:r>
    </w:p>
    <w:tbl>
      <w:tblPr>
        <w:tblStyle w:val="PlainTable3"/>
        <w:tblW w:w="0" w:type="auto"/>
        <w:tblLook w:val="04A0" w:firstRow="1" w:lastRow="0" w:firstColumn="1" w:lastColumn="0" w:noHBand="0" w:noVBand="1"/>
      </w:tblPr>
      <w:tblGrid>
        <w:gridCol w:w="2028"/>
        <w:gridCol w:w="672"/>
        <w:gridCol w:w="697"/>
        <w:gridCol w:w="697"/>
        <w:gridCol w:w="697"/>
      </w:tblGrid>
      <w:tr w:rsidRPr="00635B2E" w:rsidR="00635B2E" w:rsidTr="00B13398" w14:paraId="11FE8307" w14:textId="77777777">
        <w:trPr>
          <w:cnfStyle w:val="100000000000" w:firstRow="1" w:lastRow="0" w:firstColumn="0" w:lastColumn="0" w:oddVBand="0" w:evenVBand="0" w:oddHBand="0" w:evenHBand="0" w:firstRowFirstColumn="0" w:firstRowLastColumn="0" w:lastRowFirstColumn="0" w:lastRowLastColumn="0"/>
          <w:trHeight w:val="257"/>
        </w:trPr>
        <w:tc>
          <w:tcPr>
            <w:cnfStyle w:val="001000000100" w:firstRow="0" w:lastRow="0" w:firstColumn="1" w:lastColumn="0" w:oddVBand="0" w:evenVBand="0" w:oddHBand="0" w:evenHBand="0" w:firstRowFirstColumn="1" w:firstRowLastColumn="0" w:lastRowFirstColumn="0" w:lastRowLastColumn="0"/>
            <w:tcW w:w="1890" w:type="dxa"/>
          </w:tcPr>
          <w:p w:rsidRPr="00635B2E" w:rsidR="00635B2E" w:rsidP="001533FD" w:rsidRDefault="003D3E45" w14:paraId="2299E2E5" w14:textId="73851625">
            <w:pPr>
              <w:ind w:firstLine="0"/>
              <w:rPr>
                <w:rFonts w:ascii="Lucida Sans" w:hAnsi="Lucida Sans" w:eastAsia="Monaco" w:cs="Monaco"/>
                <w:color w:val="000000" w:themeColor="text1"/>
                <w:sz w:val="16"/>
                <w:szCs w:val="16"/>
              </w:rPr>
            </w:pPr>
            <w:r>
              <w:rPr>
                <w:rFonts w:ascii="Lucida Sans" w:hAnsi="Lucida Sans" w:eastAsia="Monaco" w:cs="Monaco"/>
                <w:color w:val="000000" w:themeColor="text1"/>
                <w:sz w:val="16"/>
                <w:szCs w:val="16"/>
              </w:rPr>
              <w:t>Education/</w:t>
            </w:r>
            <w:r w:rsidRPr="00635B2E" w:rsidR="00635B2E">
              <w:rPr>
                <w:rFonts w:ascii="Lucida Sans" w:hAnsi="Lucida Sans" w:eastAsia="Monaco" w:cs="Monaco"/>
                <w:color w:val="000000" w:themeColor="text1"/>
                <w:sz w:val="16"/>
                <w:szCs w:val="16"/>
              </w:rPr>
              <w:t>Cluster</w:t>
            </w:r>
          </w:p>
        </w:tc>
        <w:tc>
          <w:tcPr>
            <w:tcW w:w="672" w:type="dxa"/>
          </w:tcPr>
          <w:p w:rsidRPr="00635B2E" w:rsidR="00635B2E" w:rsidP="001533FD" w:rsidRDefault="00635B2E" w14:paraId="04A223B1" w14:textId="77777777">
            <w:pPr>
              <w:ind w:firstLine="0"/>
              <w:cnfStyle w:val="100000000000" w:firstRow="1"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     </w:t>
            </w:r>
          </w:p>
        </w:tc>
        <w:tc>
          <w:tcPr>
            <w:tcW w:w="697" w:type="dxa"/>
          </w:tcPr>
          <w:p w:rsidRPr="00635B2E" w:rsidR="00635B2E" w:rsidP="001533FD" w:rsidRDefault="00635B2E" w14:paraId="5B3FEF20" w14:textId="77777777">
            <w:pPr>
              <w:ind w:firstLine="0"/>
              <w:cnfStyle w:val="100000000000" w:firstRow="1"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2     </w:t>
            </w:r>
          </w:p>
        </w:tc>
        <w:tc>
          <w:tcPr>
            <w:tcW w:w="697" w:type="dxa"/>
          </w:tcPr>
          <w:p w:rsidRPr="00635B2E" w:rsidR="00635B2E" w:rsidP="001533FD" w:rsidRDefault="00635B2E" w14:paraId="3EC596CF" w14:textId="77777777">
            <w:pPr>
              <w:ind w:firstLine="0"/>
              <w:cnfStyle w:val="100000000000" w:firstRow="1"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3     </w:t>
            </w:r>
          </w:p>
        </w:tc>
        <w:tc>
          <w:tcPr>
            <w:tcW w:w="697" w:type="dxa"/>
          </w:tcPr>
          <w:p w:rsidRPr="00635B2E" w:rsidR="00635B2E" w:rsidP="001533FD" w:rsidRDefault="00635B2E" w14:paraId="3D376A87" w14:textId="77777777">
            <w:pPr>
              <w:ind w:firstLine="0"/>
              <w:cnfStyle w:val="100000000000" w:firstRow="1"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 xml:space="preserve">All  </w:t>
            </w:r>
          </w:p>
        </w:tc>
      </w:tr>
      <w:tr w:rsidRPr="00635B2E" w:rsidR="00635B2E" w:rsidTr="00B13398" w14:paraId="5B367B62" w14:textId="7777777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6BF5700B" w14:textId="6176E077">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Less than high school degree   </w:t>
            </w:r>
          </w:p>
        </w:tc>
        <w:tc>
          <w:tcPr>
            <w:tcW w:w="672" w:type="dxa"/>
          </w:tcPr>
          <w:p w:rsidRPr="00635B2E" w:rsidR="00635B2E" w:rsidP="001533FD" w:rsidRDefault="00635B2E" w14:paraId="41D8414B"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0.7   </w:t>
            </w:r>
          </w:p>
        </w:tc>
        <w:tc>
          <w:tcPr>
            <w:tcW w:w="697" w:type="dxa"/>
          </w:tcPr>
          <w:p w:rsidRPr="00635B2E" w:rsidR="00635B2E" w:rsidP="001533FD" w:rsidRDefault="00635B2E" w14:paraId="204DB849"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3.6   </w:t>
            </w:r>
          </w:p>
        </w:tc>
        <w:tc>
          <w:tcPr>
            <w:tcW w:w="697" w:type="dxa"/>
          </w:tcPr>
          <w:p w:rsidRPr="00635B2E" w:rsidR="00635B2E" w:rsidP="001533FD" w:rsidRDefault="00635B2E" w14:paraId="60A37A6C"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6.6   </w:t>
            </w:r>
          </w:p>
        </w:tc>
        <w:tc>
          <w:tcPr>
            <w:tcW w:w="697" w:type="dxa"/>
          </w:tcPr>
          <w:p w:rsidRPr="00635B2E" w:rsidR="00635B2E" w:rsidP="001533FD" w:rsidRDefault="00635B2E" w14:paraId="7A9C5A05"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2.0</w:t>
            </w:r>
          </w:p>
        </w:tc>
      </w:tr>
      <w:tr w:rsidRPr="00635B2E" w:rsidR="00635B2E" w:rsidTr="00B13398" w14:paraId="22830E1E" w14:textId="77777777">
        <w:trPr>
          <w:trHeight w:val="467"/>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54284B52" w14:textId="7090F862">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High school graduate          </w:t>
            </w:r>
          </w:p>
        </w:tc>
        <w:tc>
          <w:tcPr>
            <w:tcW w:w="672" w:type="dxa"/>
          </w:tcPr>
          <w:p w:rsidRPr="00635B2E" w:rsidR="00635B2E" w:rsidP="001533FD" w:rsidRDefault="00635B2E" w14:paraId="28DE7822"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16.3  </w:t>
            </w:r>
          </w:p>
        </w:tc>
        <w:tc>
          <w:tcPr>
            <w:tcW w:w="697" w:type="dxa"/>
          </w:tcPr>
          <w:p w:rsidRPr="00635B2E" w:rsidR="00635B2E" w:rsidP="001533FD" w:rsidRDefault="00635B2E" w14:paraId="79B3870A"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27.7  </w:t>
            </w:r>
          </w:p>
        </w:tc>
        <w:tc>
          <w:tcPr>
            <w:tcW w:w="697" w:type="dxa"/>
          </w:tcPr>
          <w:p w:rsidRPr="00635B2E" w:rsidR="00635B2E" w:rsidP="001533FD" w:rsidRDefault="00635B2E" w14:paraId="775090E7"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18.0  </w:t>
            </w:r>
          </w:p>
        </w:tc>
        <w:tc>
          <w:tcPr>
            <w:tcW w:w="697" w:type="dxa"/>
          </w:tcPr>
          <w:p w:rsidRPr="00635B2E" w:rsidR="00635B2E" w:rsidP="001533FD" w:rsidRDefault="00635B2E" w14:paraId="68D3DAF0"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19.3</w:t>
            </w:r>
          </w:p>
        </w:tc>
      </w:tr>
      <w:tr w:rsidRPr="00635B2E" w:rsidR="00635B2E" w:rsidTr="00B13398" w14:paraId="4BB61ACA" w14:textId="7777777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18C16214" w14:textId="6B33B86B">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Some college but no degree    </w:t>
            </w:r>
          </w:p>
        </w:tc>
        <w:tc>
          <w:tcPr>
            <w:tcW w:w="672" w:type="dxa"/>
          </w:tcPr>
          <w:p w:rsidRPr="00635B2E" w:rsidR="00635B2E" w:rsidP="001533FD" w:rsidRDefault="00635B2E" w14:paraId="4DDC5030"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20.2  </w:t>
            </w:r>
          </w:p>
        </w:tc>
        <w:tc>
          <w:tcPr>
            <w:tcW w:w="697" w:type="dxa"/>
          </w:tcPr>
          <w:p w:rsidRPr="00635B2E" w:rsidR="00635B2E" w:rsidP="001533FD" w:rsidRDefault="00635B2E" w14:paraId="17FD20C0"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18.1  </w:t>
            </w:r>
          </w:p>
        </w:tc>
        <w:tc>
          <w:tcPr>
            <w:tcW w:w="697" w:type="dxa"/>
          </w:tcPr>
          <w:p w:rsidRPr="00635B2E" w:rsidR="00635B2E" w:rsidP="001533FD" w:rsidRDefault="00635B2E" w14:paraId="64DE1B06"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27.9  </w:t>
            </w:r>
          </w:p>
        </w:tc>
        <w:tc>
          <w:tcPr>
            <w:tcW w:w="697" w:type="dxa"/>
          </w:tcPr>
          <w:p w:rsidRPr="00635B2E" w:rsidR="00635B2E" w:rsidP="001533FD" w:rsidRDefault="00635B2E" w14:paraId="37BF94A4"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20.4</w:t>
            </w:r>
          </w:p>
        </w:tc>
      </w:tr>
      <w:tr w:rsidRPr="00635B2E" w:rsidR="00635B2E" w:rsidTr="00B13398" w14:paraId="56E1340D" w14:textId="77777777">
        <w:trPr>
          <w:trHeight w:val="450"/>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242E8E9A" w14:textId="7186C554">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Associate degree in college    </w:t>
            </w:r>
          </w:p>
        </w:tc>
        <w:tc>
          <w:tcPr>
            <w:tcW w:w="672" w:type="dxa"/>
          </w:tcPr>
          <w:p w:rsidRPr="00635B2E" w:rsidR="00635B2E" w:rsidP="001533FD" w:rsidRDefault="00635B2E" w14:paraId="29216DE8"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4.4   </w:t>
            </w:r>
          </w:p>
        </w:tc>
        <w:tc>
          <w:tcPr>
            <w:tcW w:w="697" w:type="dxa"/>
          </w:tcPr>
          <w:p w:rsidRPr="00635B2E" w:rsidR="00635B2E" w:rsidP="001533FD" w:rsidRDefault="00635B2E" w14:paraId="02822D75"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9.0  </w:t>
            </w:r>
          </w:p>
        </w:tc>
        <w:tc>
          <w:tcPr>
            <w:tcW w:w="697" w:type="dxa"/>
          </w:tcPr>
          <w:p w:rsidRPr="00635B2E" w:rsidR="00635B2E" w:rsidP="001533FD" w:rsidRDefault="00635B2E" w14:paraId="5716A29E"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11.5   </w:t>
            </w:r>
          </w:p>
        </w:tc>
        <w:tc>
          <w:tcPr>
            <w:tcW w:w="697" w:type="dxa"/>
          </w:tcPr>
          <w:p w:rsidRPr="00635B2E" w:rsidR="00635B2E" w:rsidP="001533FD" w:rsidRDefault="00635B2E" w14:paraId="1A695B53"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6.2</w:t>
            </w:r>
          </w:p>
        </w:tc>
      </w:tr>
      <w:tr w:rsidRPr="00635B2E" w:rsidR="00635B2E" w:rsidTr="00B13398" w14:paraId="5D28CCA5" w14:textId="7777777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1896B9B5" w14:textId="5AAC4A2D">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Bachelor's degree in college  </w:t>
            </w:r>
          </w:p>
        </w:tc>
        <w:tc>
          <w:tcPr>
            <w:tcW w:w="672" w:type="dxa"/>
          </w:tcPr>
          <w:p w:rsidRPr="00635B2E" w:rsidR="00635B2E" w:rsidP="001533FD" w:rsidRDefault="00635B2E" w14:paraId="695F0634"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35.9  </w:t>
            </w:r>
          </w:p>
        </w:tc>
        <w:tc>
          <w:tcPr>
            <w:tcW w:w="697" w:type="dxa"/>
          </w:tcPr>
          <w:p w:rsidRPr="00635B2E" w:rsidR="00635B2E" w:rsidP="001533FD" w:rsidRDefault="00635B2E" w14:paraId="7D7DF498"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27.1  </w:t>
            </w:r>
          </w:p>
        </w:tc>
        <w:tc>
          <w:tcPr>
            <w:tcW w:w="697" w:type="dxa"/>
          </w:tcPr>
          <w:p w:rsidRPr="00635B2E" w:rsidR="00635B2E" w:rsidP="001533FD" w:rsidRDefault="00635B2E" w14:paraId="641D6726"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24.6  </w:t>
            </w:r>
          </w:p>
        </w:tc>
        <w:tc>
          <w:tcPr>
            <w:tcW w:w="697" w:type="dxa"/>
          </w:tcPr>
          <w:p w:rsidRPr="00635B2E" w:rsidR="00635B2E" w:rsidP="001533FD" w:rsidRDefault="00635B2E" w14:paraId="570B076D"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32.6</w:t>
            </w:r>
          </w:p>
        </w:tc>
      </w:tr>
      <w:tr w:rsidRPr="00635B2E" w:rsidR="00635B2E" w:rsidTr="00B13398" w14:paraId="68F1049C" w14:textId="77777777">
        <w:trPr>
          <w:trHeight w:val="450"/>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013FACF0" w14:textId="75CF5C68">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Master's degree               </w:t>
            </w:r>
          </w:p>
        </w:tc>
        <w:tc>
          <w:tcPr>
            <w:tcW w:w="672" w:type="dxa"/>
          </w:tcPr>
          <w:p w:rsidRPr="00635B2E" w:rsidR="00635B2E" w:rsidP="001533FD" w:rsidRDefault="00635B2E" w14:paraId="02DA223F"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15.4  </w:t>
            </w:r>
          </w:p>
        </w:tc>
        <w:tc>
          <w:tcPr>
            <w:tcW w:w="697" w:type="dxa"/>
          </w:tcPr>
          <w:p w:rsidRPr="00635B2E" w:rsidR="00635B2E" w:rsidP="001533FD" w:rsidRDefault="00635B2E" w14:paraId="05608111"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12.7   </w:t>
            </w:r>
          </w:p>
        </w:tc>
        <w:tc>
          <w:tcPr>
            <w:tcW w:w="697" w:type="dxa"/>
          </w:tcPr>
          <w:p w:rsidRPr="00635B2E" w:rsidR="00635B2E" w:rsidP="001533FD" w:rsidRDefault="00635B2E" w14:paraId="62440E4C"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9.8  </w:t>
            </w:r>
          </w:p>
        </w:tc>
        <w:tc>
          <w:tcPr>
            <w:tcW w:w="697" w:type="dxa"/>
          </w:tcPr>
          <w:p w:rsidRPr="00635B2E" w:rsidR="00635B2E" w:rsidP="001533FD" w:rsidRDefault="00635B2E" w14:paraId="67E5761C"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14.2</w:t>
            </w:r>
          </w:p>
        </w:tc>
      </w:tr>
      <w:tr w:rsidRPr="00635B2E" w:rsidR="00635B2E" w:rsidTr="00B13398" w14:paraId="6E0A47B3" w14:textId="7777777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014AB8DB" w14:textId="6A62F544">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Doctoral degree                </w:t>
            </w:r>
          </w:p>
        </w:tc>
        <w:tc>
          <w:tcPr>
            <w:tcW w:w="672" w:type="dxa"/>
          </w:tcPr>
          <w:p w:rsidRPr="00635B2E" w:rsidR="00635B2E" w:rsidP="001533FD" w:rsidRDefault="00635B2E" w14:paraId="2AA2576B"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3.4   </w:t>
            </w:r>
          </w:p>
        </w:tc>
        <w:tc>
          <w:tcPr>
            <w:tcW w:w="697" w:type="dxa"/>
          </w:tcPr>
          <w:p w:rsidRPr="00635B2E" w:rsidR="00635B2E" w:rsidP="001533FD" w:rsidRDefault="00635B2E" w14:paraId="31005DA5"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0.0   </w:t>
            </w:r>
          </w:p>
        </w:tc>
        <w:tc>
          <w:tcPr>
            <w:tcW w:w="697" w:type="dxa"/>
          </w:tcPr>
          <w:p w:rsidRPr="00635B2E" w:rsidR="00635B2E" w:rsidP="001533FD" w:rsidRDefault="00635B2E" w14:paraId="761543A4"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1.6   </w:t>
            </w:r>
          </w:p>
        </w:tc>
        <w:tc>
          <w:tcPr>
            <w:tcW w:w="697" w:type="dxa"/>
          </w:tcPr>
          <w:p w:rsidRPr="00635B2E" w:rsidR="00635B2E" w:rsidP="001533FD" w:rsidRDefault="00635B2E" w14:paraId="28D0D1B8"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2.4</w:t>
            </w:r>
          </w:p>
        </w:tc>
      </w:tr>
      <w:tr w:rsidRPr="00635B2E" w:rsidR="00635B2E" w:rsidTr="00B13398" w14:paraId="096C8402" w14:textId="77777777">
        <w:trPr>
          <w:trHeight w:val="467"/>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1B6D7F49" w14:textId="0601E788">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Professional degree (JD, MD)   </w:t>
            </w:r>
          </w:p>
        </w:tc>
        <w:tc>
          <w:tcPr>
            <w:tcW w:w="672" w:type="dxa"/>
          </w:tcPr>
          <w:p w:rsidRPr="00635B2E" w:rsidR="00635B2E" w:rsidP="001533FD" w:rsidRDefault="00635B2E" w14:paraId="52B8E4AB"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3.7   </w:t>
            </w:r>
          </w:p>
        </w:tc>
        <w:tc>
          <w:tcPr>
            <w:tcW w:w="697" w:type="dxa"/>
          </w:tcPr>
          <w:p w:rsidRPr="00635B2E" w:rsidR="00635B2E" w:rsidP="001533FD" w:rsidRDefault="00635B2E" w14:paraId="1A294319"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1.8   </w:t>
            </w:r>
          </w:p>
        </w:tc>
        <w:tc>
          <w:tcPr>
            <w:tcW w:w="697" w:type="dxa"/>
          </w:tcPr>
          <w:p w:rsidRPr="00635B2E" w:rsidR="00635B2E" w:rsidP="001533FD" w:rsidRDefault="00635B2E" w14:paraId="3BFFDACB"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0.0   </w:t>
            </w:r>
          </w:p>
        </w:tc>
        <w:tc>
          <w:tcPr>
            <w:tcW w:w="697" w:type="dxa"/>
          </w:tcPr>
          <w:p w:rsidRPr="00635B2E" w:rsidR="00635B2E" w:rsidP="001533FD" w:rsidRDefault="00635B2E" w14:paraId="617966E0" w14:textId="77777777">
            <w:pPr>
              <w:ind w:firstLine="0"/>
              <w:cnfStyle w:val="000000000000" w:firstRow="0" w:lastRow="0" w:firstColumn="0" w:lastColumn="0" w:oddVBand="0" w:evenVBand="0" w:oddHBand="0" w:evenHBand="0" w:firstRowFirstColumn="0" w:firstRowLastColumn="0" w:lastRowFirstColumn="0" w:lastRowLastColumn="0"/>
              <w:rPr>
                <w:rFonts w:ascii="Lucida Sans" w:hAnsi="Lucida Sans"/>
                <w:sz w:val="16"/>
                <w:szCs w:val="16"/>
              </w:rPr>
            </w:pPr>
            <w:r w:rsidRPr="00635B2E">
              <w:rPr>
                <w:rFonts w:ascii="Lucida Sans" w:hAnsi="Lucida Sans" w:eastAsia="Monaco" w:cs="Monaco"/>
                <w:color w:val="000000" w:themeColor="text1"/>
                <w:sz w:val="16"/>
                <w:szCs w:val="16"/>
              </w:rPr>
              <w:t>2.9</w:t>
            </w:r>
          </w:p>
        </w:tc>
      </w:tr>
      <w:tr w:rsidRPr="00635B2E" w:rsidR="00635B2E" w:rsidTr="00B13398" w14:paraId="4326A4DC" w14:textId="77777777">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0" w:type="dxa"/>
          </w:tcPr>
          <w:p w:rsidRPr="00635B2E" w:rsidR="00635B2E" w:rsidP="00635B2E" w:rsidRDefault="00635B2E" w14:paraId="2310F208" w14:textId="564E5D1E">
            <w:pPr>
              <w:ind w:firstLine="0"/>
              <w:jc w:val="left"/>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Total                        </w:t>
            </w:r>
          </w:p>
        </w:tc>
        <w:tc>
          <w:tcPr>
            <w:tcW w:w="672" w:type="dxa"/>
          </w:tcPr>
          <w:p w:rsidRPr="00635B2E" w:rsidR="00635B2E" w:rsidP="001533FD" w:rsidRDefault="00635B2E" w14:paraId="5C21E450"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100.0 </w:t>
            </w:r>
          </w:p>
        </w:tc>
        <w:tc>
          <w:tcPr>
            <w:tcW w:w="697" w:type="dxa"/>
          </w:tcPr>
          <w:p w:rsidRPr="00635B2E" w:rsidR="00635B2E" w:rsidP="001533FD" w:rsidRDefault="00635B2E" w14:paraId="1B40AEE0"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100.0 </w:t>
            </w:r>
          </w:p>
        </w:tc>
        <w:tc>
          <w:tcPr>
            <w:tcW w:w="697" w:type="dxa"/>
          </w:tcPr>
          <w:p w:rsidRPr="00635B2E" w:rsidR="00635B2E" w:rsidP="001533FD" w:rsidRDefault="00635B2E" w14:paraId="1B818ABD"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Monaco" w:cs="Monaco"/>
                <w:color w:val="000000" w:themeColor="text1"/>
                <w:sz w:val="16"/>
                <w:szCs w:val="16"/>
              </w:rPr>
            </w:pPr>
            <w:r w:rsidRPr="00635B2E">
              <w:rPr>
                <w:rFonts w:ascii="Lucida Sans" w:hAnsi="Lucida Sans" w:eastAsia="Monaco" w:cs="Monaco"/>
                <w:color w:val="000000" w:themeColor="text1"/>
                <w:sz w:val="16"/>
                <w:szCs w:val="16"/>
              </w:rPr>
              <w:t xml:space="preserve">100.0 </w:t>
            </w:r>
          </w:p>
        </w:tc>
        <w:tc>
          <w:tcPr>
            <w:tcW w:w="697" w:type="dxa"/>
          </w:tcPr>
          <w:p w:rsidRPr="00635B2E" w:rsidR="00635B2E" w:rsidP="001533FD" w:rsidRDefault="00635B2E" w14:paraId="53B43373" w14:textId="77777777">
            <w:pPr>
              <w:ind w:firstLine="0"/>
              <w:cnfStyle w:val="000000100000" w:firstRow="0" w:lastRow="0" w:firstColumn="0" w:lastColumn="0" w:oddVBand="0" w:evenVBand="0" w:oddHBand="1" w:evenHBand="0" w:firstRowFirstColumn="0" w:firstRowLastColumn="0" w:lastRowFirstColumn="0" w:lastRowLastColumn="0"/>
              <w:rPr>
                <w:rFonts w:ascii="Lucida Sans" w:hAnsi="Lucida Sans" w:eastAsia="Calibri" w:cs="Arial"/>
                <w:color w:val="000000" w:themeColor="text1"/>
                <w:sz w:val="16"/>
                <w:szCs w:val="16"/>
              </w:rPr>
            </w:pPr>
            <w:r w:rsidRPr="00635B2E">
              <w:rPr>
                <w:rFonts w:ascii="Lucida Sans" w:hAnsi="Lucida Sans" w:eastAsia="Monaco" w:cs="Monaco"/>
                <w:color w:val="000000" w:themeColor="text1"/>
                <w:sz w:val="16"/>
                <w:szCs w:val="16"/>
              </w:rPr>
              <w:t>100.0</w:t>
            </w:r>
          </w:p>
        </w:tc>
      </w:tr>
    </w:tbl>
    <w:p w:rsidR="130E390E" w:rsidP="00B13398" w:rsidRDefault="00B13398" w14:paraId="69B4A1A3" w14:textId="2F3A7AC6">
      <w:pPr>
        <w:ind w:firstLine="0"/>
        <w:rPr>
          <w:rFonts w:eastAsia="Calibri" w:cs="Arial"/>
        </w:rPr>
      </w:pPr>
      <w:r w:rsidRPr="130E390E">
        <w:rPr>
          <w:i/>
          <w:iCs/>
          <w:sz w:val="16"/>
          <w:szCs w:val="16"/>
        </w:rPr>
        <w:t>Table: Distribution of participants</w:t>
      </w:r>
      <w:r>
        <w:rPr>
          <w:i/>
          <w:iCs/>
          <w:sz w:val="16"/>
          <w:szCs w:val="16"/>
        </w:rPr>
        <w:t xml:space="preserve"> </w:t>
      </w:r>
      <w:r w:rsidRPr="130E390E">
        <w:rPr>
          <w:i/>
          <w:iCs/>
          <w:sz w:val="16"/>
          <w:szCs w:val="16"/>
        </w:rPr>
        <w:t>within each cluster according to</w:t>
      </w:r>
      <w:r>
        <w:rPr>
          <w:i/>
          <w:iCs/>
          <w:sz w:val="16"/>
          <w:szCs w:val="16"/>
        </w:rPr>
        <w:t xml:space="preserve"> educational attainment</w:t>
      </w:r>
    </w:p>
    <w:p w:rsidR="00623662" w:rsidP="00623662" w:rsidRDefault="00623662" w14:paraId="7394F365" w14:textId="77777777">
      <w:pPr>
        <w:ind w:firstLine="0"/>
        <w:rPr>
          <w:rFonts w:eastAsia="Calibri" w:cs="Arial"/>
        </w:rPr>
      </w:pPr>
    </w:p>
    <w:p w:rsidRPr="00635B2E" w:rsidR="00635B2E" w:rsidP="00623662" w:rsidRDefault="130E390E" w14:paraId="7DA289D1" w14:textId="6B749C16">
      <w:pPr>
        <w:ind w:firstLine="708"/>
        <w:rPr>
          <w:rFonts w:eastAsia="Calibri" w:cs="Arial"/>
        </w:rPr>
      </w:pPr>
      <w:r w:rsidRPr="130E390E">
        <w:rPr>
          <w:rFonts w:eastAsia="Calibri" w:cs="Arial"/>
        </w:rPr>
        <w:t xml:space="preserve">This correlation remained significant </w:t>
      </w:r>
      <w:r w:rsidR="00635B2E">
        <w:rPr>
          <w:rFonts w:eastAsia="Calibri" w:cs="Arial"/>
        </w:rPr>
        <w:t xml:space="preserve">(t </w:t>
      </w:r>
      <w:r w:rsidRPr="130E390E" w:rsidR="00635B2E">
        <w:rPr>
          <w:rFonts w:eastAsia="Garamond" w:cs="Garamond"/>
        </w:rPr>
        <w:t>≈</w:t>
      </w:r>
      <w:r w:rsidR="00635B2E">
        <w:rPr>
          <w:rFonts w:eastAsia="Garamond" w:cs="Garamond"/>
        </w:rPr>
        <w:t xml:space="preserve"> 3.3, p &lt; .02</w:t>
      </w:r>
      <w:r w:rsidR="00635B2E">
        <w:rPr>
          <w:rFonts w:eastAsia="Calibri" w:cs="Arial"/>
        </w:rPr>
        <w:t xml:space="preserve">) </w:t>
      </w:r>
      <w:r w:rsidRPr="130E390E">
        <w:rPr>
          <w:rFonts w:eastAsia="Calibri" w:cs="Arial"/>
        </w:rPr>
        <w:t>after removing young people born from 1995-2005, who are more likely still in school, and who constituted ~48% of our participants</w:t>
      </w:r>
      <w:r w:rsidR="00635B2E">
        <w:rPr>
          <w:rFonts w:eastAsia="Calibri" w:cs="Arial"/>
        </w:rPr>
        <w:t xml:space="preserve">. </w:t>
      </w:r>
      <w:r w:rsidRPr="130E390E">
        <w:rPr>
          <w:rFonts w:ascii="Monaco" w:hAnsi="Monaco" w:eastAsia="Monaco" w:cs="Monaco"/>
          <w:color w:val="000000" w:themeColor="text1"/>
        </w:rPr>
        <w:t xml:space="preserve">       </w:t>
      </w:r>
    </w:p>
    <w:p w:rsidR="00635B2E" w:rsidP="00635B2E" w:rsidRDefault="00635B2E" w14:paraId="4413C309"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rPr>
          <w:rFonts w:ascii="Monaco" w:hAnsi="Monaco" w:eastAsia="Times New Roman" w:cs="Courier New"/>
          <w:color w:val="000000"/>
          <w:sz w:val="18"/>
          <w:szCs w:val="18"/>
        </w:rPr>
      </w:pPr>
      <w:r w:rsidRPr="00635B2E">
        <w:rPr>
          <w:rFonts w:ascii="Monaco" w:hAnsi="Monaco" w:eastAsia="Times New Roman" w:cs="Courier New"/>
          <w:color w:val="000000"/>
          <w:sz w:val="18"/>
          <w:szCs w:val="18"/>
        </w:rPr>
        <w:t xml:space="preserve">                    </w:t>
      </w:r>
    </w:p>
    <w:tbl>
      <w:tblPr>
        <w:tblStyle w:val="PlainTable3"/>
        <w:tblW w:w="0" w:type="auto"/>
        <w:tblLook w:val="04A0" w:firstRow="1" w:lastRow="0" w:firstColumn="1" w:lastColumn="0" w:noHBand="0" w:noVBand="1"/>
      </w:tblPr>
      <w:tblGrid>
        <w:gridCol w:w="1838"/>
        <w:gridCol w:w="672"/>
        <w:gridCol w:w="672"/>
        <w:gridCol w:w="672"/>
        <w:gridCol w:w="672"/>
      </w:tblGrid>
      <w:tr w:rsidRPr="00635B2E" w:rsidR="00635B2E" w:rsidTr="00B13398" w14:paraId="126BDA5F" w14:textId="77777777">
        <w:trPr>
          <w:cnfStyle w:val="100000000000" w:firstRow="1" w:lastRow="0" w:firstColumn="0" w:lastColumn="0" w:oddVBand="0" w:evenVBand="0" w:oddHBand="0" w:evenHBand="0" w:firstRowFirstColumn="0" w:firstRowLastColumn="0" w:lastRowFirstColumn="0" w:lastRowLastColumn="0"/>
          <w:trHeight w:val="221"/>
        </w:trPr>
        <w:tc>
          <w:tcPr>
            <w:cnfStyle w:val="001000000100" w:firstRow="0" w:lastRow="0" w:firstColumn="1" w:lastColumn="0" w:oddVBand="0" w:evenVBand="0" w:oddHBand="0" w:evenHBand="0" w:firstRowFirstColumn="1" w:firstRowLastColumn="0" w:lastRowFirstColumn="0" w:lastRowLastColumn="0"/>
            <w:tcW w:w="1838" w:type="dxa"/>
          </w:tcPr>
          <w:p w:rsidRPr="00635B2E" w:rsidR="00635B2E" w:rsidP="001533FD" w:rsidRDefault="003D3E45" w14:paraId="08CF3E01" w14:textId="720DC5E3">
            <w:pPr>
              <w:spacing w:before="0" w:line="240" w:lineRule="auto"/>
              <w:ind w:firstLine="0"/>
              <w:jc w:val="left"/>
              <w:rPr>
                <w:rFonts w:ascii="Lucida Sans" w:hAnsi="Lucida Sans" w:eastAsia="Times New Roman" w:cs="Courier New"/>
                <w:color w:val="000000"/>
                <w:sz w:val="16"/>
                <w:szCs w:val="16"/>
              </w:rPr>
            </w:pPr>
            <w:r>
              <w:rPr>
                <w:rFonts w:ascii="Lucida Sans" w:hAnsi="Lucida Sans" w:eastAsia="Times New Roman" w:cs="Courier New"/>
                <w:color w:val="000000"/>
                <w:sz w:val="16"/>
                <w:szCs w:val="16"/>
              </w:rPr>
              <w:t>Degree</w:t>
            </w:r>
            <w:r w:rsidR="00635B2E">
              <w:rPr>
                <w:rFonts w:ascii="Lucida Sans" w:hAnsi="Lucida Sans" w:eastAsia="Times New Roman" w:cs="Courier New"/>
                <w:color w:val="000000"/>
                <w:sz w:val="16"/>
                <w:szCs w:val="16"/>
              </w:rPr>
              <w:t>/Cluster</w:t>
            </w:r>
          </w:p>
        </w:tc>
        <w:tc>
          <w:tcPr>
            <w:tcW w:w="672" w:type="dxa"/>
          </w:tcPr>
          <w:p w:rsidRPr="00635B2E" w:rsidR="00635B2E" w:rsidP="001533FD" w:rsidRDefault="00635B2E" w14:paraId="118A7259"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     </w:t>
            </w:r>
          </w:p>
        </w:tc>
        <w:tc>
          <w:tcPr>
            <w:tcW w:w="672" w:type="dxa"/>
          </w:tcPr>
          <w:p w:rsidRPr="00635B2E" w:rsidR="00635B2E" w:rsidP="001533FD" w:rsidRDefault="00635B2E" w14:paraId="07518CD6"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     </w:t>
            </w:r>
          </w:p>
        </w:tc>
        <w:tc>
          <w:tcPr>
            <w:tcW w:w="672" w:type="dxa"/>
          </w:tcPr>
          <w:p w:rsidRPr="00635B2E" w:rsidR="00635B2E" w:rsidP="001533FD" w:rsidRDefault="00635B2E" w14:paraId="5E94B2AD"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3     </w:t>
            </w:r>
          </w:p>
        </w:tc>
        <w:tc>
          <w:tcPr>
            <w:tcW w:w="672" w:type="dxa"/>
          </w:tcPr>
          <w:p w:rsidRPr="00635B2E" w:rsidR="00635B2E" w:rsidP="001533FD" w:rsidRDefault="00635B2E" w14:paraId="099774E3"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All  </w:t>
            </w:r>
          </w:p>
        </w:tc>
      </w:tr>
      <w:tr w:rsidRPr="00635B2E" w:rsidR="00635B2E" w:rsidTr="00B13398" w14:paraId="52908F89" w14:textId="7777777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38" w:type="dxa"/>
          </w:tcPr>
          <w:p w:rsidRPr="00635B2E" w:rsidR="00635B2E" w:rsidP="001533FD" w:rsidRDefault="00635B2E" w14:paraId="4EA520F0"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No college degree  </w:t>
            </w:r>
          </w:p>
        </w:tc>
        <w:tc>
          <w:tcPr>
            <w:tcW w:w="672" w:type="dxa"/>
          </w:tcPr>
          <w:p w:rsidRPr="00635B2E" w:rsidR="00635B2E" w:rsidP="001533FD" w:rsidRDefault="00635B2E" w14:paraId="2FED7A65"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18.2  </w:t>
            </w:r>
          </w:p>
        </w:tc>
        <w:tc>
          <w:tcPr>
            <w:tcW w:w="672" w:type="dxa"/>
          </w:tcPr>
          <w:p w:rsidRPr="00635B2E" w:rsidR="00635B2E" w:rsidP="001533FD" w:rsidRDefault="00635B2E" w14:paraId="447D3B0D"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31.1  </w:t>
            </w:r>
          </w:p>
        </w:tc>
        <w:tc>
          <w:tcPr>
            <w:tcW w:w="672" w:type="dxa"/>
          </w:tcPr>
          <w:p w:rsidRPr="00635B2E" w:rsidR="00635B2E" w:rsidP="001533FD" w:rsidRDefault="00635B2E" w14:paraId="134F2AB5"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40.0  </w:t>
            </w:r>
          </w:p>
        </w:tc>
        <w:tc>
          <w:tcPr>
            <w:tcW w:w="672" w:type="dxa"/>
          </w:tcPr>
          <w:p w:rsidRPr="00635B2E" w:rsidR="00635B2E" w:rsidP="001533FD" w:rsidRDefault="00635B2E" w14:paraId="5F261215"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23.2</w:t>
            </w:r>
          </w:p>
        </w:tc>
      </w:tr>
      <w:tr w:rsidRPr="00635B2E" w:rsidR="00635B2E" w:rsidTr="00B13398" w14:paraId="288AC18D" w14:textId="77777777">
        <w:trPr>
          <w:trHeight w:val="221"/>
        </w:trPr>
        <w:tc>
          <w:tcPr>
            <w:cnfStyle w:val="001000000000" w:firstRow="0" w:lastRow="0" w:firstColumn="1" w:lastColumn="0" w:oddVBand="0" w:evenVBand="0" w:oddHBand="0" w:evenHBand="0" w:firstRowFirstColumn="0" w:firstRowLastColumn="0" w:lastRowFirstColumn="0" w:lastRowLastColumn="0"/>
            <w:tcW w:w="1838" w:type="dxa"/>
          </w:tcPr>
          <w:p w:rsidRPr="00635B2E" w:rsidR="00635B2E" w:rsidP="001533FD" w:rsidRDefault="00635B2E" w14:paraId="0EDF67CB"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College degree     </w:t>
            </w:r>
          </w:p>
        </w:tc>
        <w:tc>
          <w:tcPr>
            <w:tcW w:w="672" w:type="dxa"/>
          </w:tcPr>
          <w:p w:rsidRPr="00635B2E" w:rsidR="00635B2E" w:rsidP="001533FD" w:rsidRDefault="00635B2E" w14:paraId="2B9D953D"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46.6  </w:t>
            </w:r>
          </w:p>
        </w:tc>
        <w:tc>
          <w:tcPr>
            <w:tcW w:w="672" w:type="dxa"/>
          </w:tcPr>
          <w:p w:rsidRPr="00635B2E" w:rsidR="00635B2E" w:rsidP="001533FD" w:rsidRDefault="00635B2E" w14:paraId="57730B5E"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41.9  </w:t>
            </w:r>
          </w:p>
        </w:tc>
        <w:tc>
          <w:tcPr>
            <w:tcW w:w="672" w:type="dxa"/>
          </w:tcPr>
          <w:p w:rsidRPr="00635B2E" w:rsidR="00635B2E" w:rsidP="001533FD" w:rsidRDefault="00635B2E" w14:paraId="7387F68D"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42.9  </w:t>
            </w:r>
          </w:p>
        </w:tc>
        <w:tc>
          <w:tcPr>
            <w:tcW w:w="672" w:type="dxa"/>
          </w:tcPr>
          <w:p w:rsidRPr="00635B2E" w:rsidR="00635B2E" w:rsidP="001533FD" w:rsidRDefault="00635B2E" w14:paraId="420A8485"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45.2</w:t>
            </w:r>
          </w:p>
        </w:tc>
      </w:tr>
      <w:tr w:rsidRPr="00635B2E" w:rsidR="00635B2E" w:rsidTr="00B13398" w14:paraId="1C2A437A" w14:textId="7777777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838" w:type="dxa"/>
          </w:tcPr>
          <w:p w:rsidRPr="00635B2E" w:rsidR="00635B2E" w:rsidP="001533FD" w:rsidRDefault="00635B2E" w14:paraId="6E3012E4"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Graduate degree    </w:t>
            </w:r>
          </w:p>
        </w:tc>
        <w:tc>
          <w:tcPr>
            <w:tcW w:w="672" w:type="dxa"/>
          </w:tcPr>
          <w:p w:rsidRPr="00635B2E" w:rsidR="00635B2E" w:rsidP="001533FD" w:rsidRDefault="00635B2E" w14:paraId="45519868"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35.2  </w:t>
            </w:r>
          </w:p>
        </w:tc>
        <w:tc>
          <w:tcPr>
            <w:tcW w:w="672" w:type="dxa"/>
          </w:tcPr>
          <w:p w:rsidRPr="00635B2E" w:rsidR="00635B2E" w:rsidP="001533FD" w:rsidRDefault="00635B2E" w14:paraId="6650B70E"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27.0  </w:t>
            </w:r>
          </w:p>
        </w:tc>
        <w:tc>
          <w:tcPr>
            <w:tcW w:w="672" w:type="dxa"/>
          </w:tcPr>
          <w:p w:rsidRPr="00635B2E" w:rsidR="00635B2E" w:rsidP="001533FD" w:rsidRDefault="00635B2E" w14:paraId="418B75CB"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17.1  </w:t>
            </w:r>
          </w:p>
        </w:tc>
        <w:tc>
          <w:tcPr>
            <w:tcW w:w="672" w:type="dxa"/>
          </w:tcPr>
          <w:p w:rsidRPr="00635B2E" w:rsidR="00635B2E" w:rsidP="001533FD" w:rsidRDefault="00635B2E" w14:paraId="1E32C131"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31.6</w:t>
            </w:r>
          </w:p>
        </w:tc>
      </w:tr>
      <w:tr w:rsidRPr="00635B2E" w:rsidR="00635B2E" w:rsidTr="00B13398" w14:paraId="33FA1F40" w14:textId="77777777">
        <w:trPr>
          <w:trHeight w:val="221"/>
        </w:trPr>
        <w:tc>
          <w:tcPr>
            <w:cnfStyle w:val="001000000000" w:firstRow="0" w:lastRow="0" w:firstColumn="1" w:lastColumn="0" w:oddVBand="0" w:evenVBand="0" w:oddHBand="0" w:evenHBand="0" w:firstRowFirstColumn="0" w:firstRowLastColumn="0" w:lastRowFirstColumn="0" w:lastRowLastColumn="0"/>
            <w:tcW w:w="1838" w:type="dxa"/>
          </w:tcPr>
          <w:p w:rsidRPr="00635B2E" w:rsidR="00635B2E" w:rsidP="001533FD" w:rsidRDefault="00635B2E" w14:paraId="1C6B6E86"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Total             </w:t>
            </w:r>
          </w:p>
        </w:tc>
        <w:tc>
          <w:tcPr>
            <w:tcW w:w="672" w:type="dxa"/>
          </w:tcPr>
          <w:p w:rsidRPr="00635B2E" w:rsidR="00635B2E" w:rsidP="001533FD" w:rsidRDefault="00635B2E" w14:paraId="607BBDEE"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 </w:t>
            </w:r>
          </w:p>
        </w:tc>
        <w:tc>
          <w:tcPr>
            <w:tcW w:w="672" w:type="dxa"/>
          </w:tcPr>
          <w:p w:rsidRPr="00635B2E" w:rsidR="00635B2E" w:rsidP="001533FD" w:rsidRDefault="00635B2E" w14:paraId="06323698"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 </w:t>
            </w:r>
          </w:p>
        </w:tc>
        <w:tc>
          <w:tcPr>
            <w:tcW w:w="672" w:type="dxa"/>
          </w:tcPr>
          <w:p w:rsidRPr="00635B2E" w:rsidR="00635B2E" w:rsidP="001533FD" w:rsidRDefault="00635B2E" w14:paraId="4F65249C"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 </w:t>
            </w:r>
          </w:p>
        </w:tc>
        <w:tc>
          <w:tcPr>
            <w:tcW w:w="672" w:type="dxa"/>
          </w:tcPr>
          <w:p w:rsidRPr="00635B2E" w:rsidR="00635B2E" w:rsidP="001533FD" w:rsidRDefault="00635B2E" w14:paraId="763A41C5"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100.0</w:t>
            </w:r>
          </w:p>
        </w:tc>
      </w:tr>
    </w:tbl>
    <w:p w:rsidR="00635B2E" w:rsidP="00B13398" w:rsidRDefault="00B13398" w14:paraId="0DF66E3D" w14:textId="3F54D03C">
      <w:pPr>
        <w:ind w:firstLine="0"/>
        <w:jc w:val="left"/>
        <w:rPr>
          <w:rFonts w:ascii="Monaco" w:hAnsi="Monaco" w:eastAsia="Monaco" w:cs="Monaco"/>
          <w:color w:val="000000" w:themeColor="text1"/>
        </w:rPr>
      </w:pPr>
      <w:r w:rsidRPr="130E390E">
        <w:rPr>
          <w:i/>
          <w:iCs/>
          <w:sz w:val="16"/>
          <w:szCs w:val="16"/>
        </w:rPr>
        <w:t>Table: Distribution of participants</w:t>
      </w:r>
      <w:r>
        <w:rPr>
          <w:i/>
          <w:iCs/>
          <w:sz w:val="16"/>
          <w:szCs w:val="16"/>
        </w:rPr>
        <w:t xml:space="preserve"> born before 1995</w:t>
      </w:r>
      <w:r w:rsidRPr="130E390E">
        <w:rPr>
          <w:i/>
          <w:iCs/>
          <w:sz w:val="16"/>
          <w:szCs w:val="16"/>
        </w:rPr>
        <w:t xml:space="preserve"> within each cluster according to</w:t>
      </w:r>
      <w:r>
        <w:rPr>
          <w:i/>
          <w:iCs/>
          <w:sz w:val="16"/>
          <w:szCs w:val="16"/>
        </w:rPr>
        <w:t xml:space="preserve"> educational attainment</w:t>
      </w:r>
    </w:p>
    <w:p w:rsidR="00B13398" w:rsidP="00B13398" w:rsidRDefault="00623662" w14:paraId="5AD1D4D8" w14:textId="48521D43">
      <w:pPr>
        <w:pStyle w:val="Heading2"/>
      </w:pPr>
      <w:r>
        <w:t xml:space="preserve">Gender - </w:t>
      </w:r>
      <w:r w:rsidR="00B13398">
        <w:t>Men are more likely to possess covid misconceptions</w:t>
      </w:r>
    </w:p>
    <w:p w:rsidR="00B13398" w:rsidP="00B13398" w:rsidRDefault="00B13398" w14:paraId="3A2903A5" w14:textId="2BED3AB0">
      <w:r>
        <w:t>M</w:t>
      </w:r>
      <w:r w:rsidR="003D3E45">
        <w:t xml:space="preserve">ale-identifying participants were significantly more likely to possess covid misconceptions than any other gender group (t </w:t>
      </w:r>
      <w:r w:rsidRPr="130E390E" w:rsidR="003D3E45">
        <w:rPr>
          <w:rFonts w:eastAsia="Garamond" w:cs="Garamond"/>
        </w:rPr>
        <w:t>≈</w:t>
      </w:r>
      <w:r w:rsidR="003D3E45">
        <w:rPr>
          <w:rFonts w:eastAsia="Garamond" w:cs="Garamond"/>
        </w:rPr>
        <w:t xml:space="preserve"> 2.3, p &lt; .01). </w:t>
      </w:r>
    </w:p>
    <w:p w:rsidR="00B13398" w:rsidP="00B13398" w:rsidRDefault="00B13398" w14:paraId="0334168A" w14:textId="00516C33"/>
    <w:p w:rsidR="00B13398" w:rsidP="00B13398" w:rsidRDefault="00B13398" w14:paraId="4EB09F9E" w14:textId="77777777"/>
    <w:p w:rsidRPr="00B13398" w:rsidR="00B13398" w:rsidP="00B13398" w:rsidRDefault="00B13398" w14:paraId="5EF7FD01" w14:textId="77777777"/>
    <w:tbl>
      <w:tblPr>
        <w:tblStyle w:val="PlainTable3"/>
        <w:tblW w:w="0" w:type="auto"/>
        <w:tblLook w:val="04A0" w:firstRow="1" w:lastRow="0" w:firstColumn="1" w:lastColumn="0" w:noHBand="0" w:noVBand="1"/>
      </w:tblPr>
      <w:tblGrid>
        <w:gridCol w:w="1709"/>
        <w:gridCol w:w="672"/>
        <w:gridCol w:w="672"/>
        <w:gridCol w:w="672"/>
        <w:gridCol w:w="672"/>
      </w:tblGrid>
      <w:tr w:rsidRPr="00B13398" w:rsidR="00B13398" w:rsidTr="00B13398" w14:paraId="370D042D" w14:textId="77777777">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1560" w:type="dxa"/>
          </w:tcPr>
          <w:p w:rsidRPr="00B13398" w:rsidR="00B13398" w:rsidP="001533FD" w:rsidRDefault="003D3E45" w14:paraId="08737CA4" w14:textId="359F4EC5">
            <w:pPr>
              <w:spacing w:before="0" w:line="240" w:lineRule="auto"/>
              <w:ind w:firstLine="0"/>
              <w:jc w:val="left"/>
              <w:rPr>
                <w:rFonts w:ascii="Lucida Sans" w:hAnsi="Lucida Sans" w:eastAsia="Times New Roman" w:cs="Courier New"/>
                <w:color w:val="000000"/>
                <w:sz w:val="16"/>
                <w:szCs w:val="16"/>
              </w:rPr>
            </w:pPr>
            <w:r>
              <w:rPr>
                <w:rFonts w:ascii="Lucida Sans" w:hAnsi="Lucida Sans" w:eastAsia="Times New Roman" w:cs="Courier New"/>
                <w:color w:val="000000"/>
                <w:sz w:val="16"/>
                <w:szCs w:val="16"/>
              </w:rPr>
              <w:t>Gender</w:t>
            </w:r>
            <w:r w:rsidR="00B13398">
              <w:rPr>
                <w:rFonts w:ascii="Lucida Sans" w:hAnsi="Lucida Sans" w:eastAsia="Times New Roman" w:cs="Courier New"/>
                <w:color w:val="000000"/>
                <w:sz w:val="16"/>
                <w:szCs w:val="16"/>
              </w:rPr>
              <w:t>/Cluster</w:t>
            </w:r>
          </w:p>
        </w:tc>
        <w:tc>
          <w:tcPr>
            <w:tcW w:w="569" w:type="dxa"/>
          </w:tcPr>
          <w:p w:rsidRPr="00B13398" w:rsidR="00B13398" w:rsidP="001533FD" w:rsidRDefault="00B13398" w14:paraId="51815274"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1     </w:t>
            </w:r>
          </w:p>
        </w:tc>
        <w:tc>
          <w:tcPr>
            <w:tcW w:w="569" w:type="dxa"/>
          </w:tcPr>
          <w:p w:rsidRPr="00B13398" w:rsidR="00B13398" w:rsidP="001533FD" w:rsidRDefault="00B13398" w14:paraId="694512CA"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2     </w:t>
            </w:r>
          </w:p>
        </w:tc>
        <w:tc>
          <w:tcPr>
            <w:tcW w:w="569" w:type="dxa"/>
          </w:tcPr>
          <w:p w:rsidRPr="00B13398" w:rsidR="00B13398" w:rsidP="001533FD" w:rsidRDefault="00B13398" w14:paraId="19EEC9BE"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3     </w:t>
            </w:r>
          </w:p>
        </w:tc>
        <w:tc>
          <w:tcPr>
            <w:tcW w:w="569" w:type="dxa"/>
          </w:tcPr>
          <w:p w:rsidRPr="00B13398" w:rsidR="00B13398" w:rsidP="001533FD" w:rsidRDefault="00B13398" w14:paraId="78BE4940"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All  </w:t>
            </w:r>
          </w:p>
        </w:tc>
      </w:tr>
      <w:tr w:rsidRPr="00B13398" w:rsidR="00B13398" w:rsidTr="00B13398" w14:paraId="6DA0206F"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60" w:type="dxa"/>
          </w:tcPr>
          <w:p w:rsidRPr="00B13398" w:rsidR="00B13398" w:rsidP="001533FD" w:rsidRDefault="00B13398" w14:paraId="096609CB" w14:textId="77777777">
            <w:pPr>
              <w:spacing w:before="0" w:line="240" w:lineRule="auto"/>
              <w:ind w:firstLine="0"/>
              <w:jc w:val="left"/>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Male         </w:t>
            </w:r>
          </w:p>
        </w:tc>
        <w:tc>
          <w:tcPr>
            <w:tcW w:w="569" w:type="dxa"/>
          </w:tcPr>
          <w:p w:rsidRPr="00B13398" w:rsidR="00B13398" w:rsidP="001533FD" w:rsidRDefault="00B13398" w14:paraId="2A926340"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37.7  </w:t>
            </w:r>
          </w:p>
        </w:tc>
        <w:tc>
          <w:tcPr>
            <w:tcW w:w="569" w:type="dxa"/>
          </w:tcPr>
          <w:p w:rsidRPr="00B13398" w:rsidR="00B13398" w:rsidP="001533FD" w:rsidRDefault="00B13398" w14:paraId="4CF6520F"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55.4  </w:t>
            </w:r>
          </w:p>
        </w:tc>
        <w:tc>
          <w:tcPr>
            <w:tcW w:w="569" w:type="dxa"/>
          </w:tcPr>
          <w:p w:rsidRPr="00B13398" w:rsidR="00B13398" w:rsidP="001533FD" w:rsidRDefault="00B13398" w14:paraId="20B6F20D"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52.5  </w:t>
            </w:r>
          </w:p>
        </w:tc>
        <w:tc>
          <w:tcPr>
            <w:tcW w:w="569" w:type="dxa"/>
          </w:tcPr>
          <w:p w:rsidRPr="00B13398" w:rsidR="00B13398" w:rsidP="001533FD" w:rsidRDefault="00B13398" w14:paraId="2570A614"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43.5</w:t>
            </w:r>
          </w:p>
        </w:tc>
      </w:tr>
      <w:tr w:rsidRPr="00B13398" w:rsidR="00B13398" w:rsidTr="00B13398" w14:paraId="15204BCE" w14:textId="77777777">
        <w:trPr>
          <w:trHeight w:val="345"/>
        </w:trPr>
        <w:tc>
          <w:tcPr>
            <w:cnfStyle w:val="001000000000" w:firstRow="0" w:lastRow="0" w:firstColumn="1" w:lastColumn="0" w:oddVBand="0" w:evenVBand="0" w:oddHBand="0" w:evenHBand="0" w:firstRowFirstColumn="0" w:firstRowLastColumn="0" w:lastRowFirstColumn="0" w:lastRowLastColumn="0"/>
            <w:tcW w:w="1560" w:type="dxa"/>
          </w:tcPr>
          <w:p w:rsidRPr="00B13398" w:rsidR="00B13398" w:rsidP="001533FD" w:rsidRDefault="00B13398" w14:paraId="330933FE" w14:textId="77777777">
            <w:pPr>
              <w:spacing w:before="0" w:line="240" w:lineRule="auto"/>
              <w:ind w:firstLine="0"/>
              <w:jc w:val="left"/>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Female       </w:t>
            </w:r>
          </w:p>
        </w:tc>
        <w:tc>
          <w:tcPr>
            <w:tcW w:w="569" w:type="dxa"/>
          </w:tcPr>
          <w:p w:rsidRPr="00B13398" w:rsidR="00B13398" w:rsidP="001533FD" w:rsidRDefault="00B13398" w14:paraId="031C5FE2"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61.1  </w:t>
            </w:r>
          </w:p>
        </w:tc>
        <w:tc>
          <w:tcPr>
            <w:tcW w:w="569" w:type="dxa"/>
          </w:tcPr>
          <w:p w:rsidRPr="00B13398" w:rsidR="00B13398" w:rsidP="001533FD" w:rsidRDefault="00B13398" w14:paraId="729714F3"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44.0  </w:t>
            </w:r>
          </w:p>
        </w:tc>
        <w:tc>
          <w:tcPr>
            <w:tcW w:w="569" w:type="dxa"/>
          </w:tcPr>
          <w:p w:rsidRPr="00B13398" w:rsidR="00B13398" w:rsidP="001533FD" w:rsidRDefault="00B13398" w14:paraId="290BA2CB"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47.5  </w:t>
            </w:r>
          </w:p>
        </w:tc>
        <w:tc>
          <w:tcPr>
            <w:tcW w:w="569" w:type="dxa"/>
          </w:tcPr>
          <w:p w:rsidRPr="00B13398" w:rsidR="00B13398" w:rsidP="001533FD" w:rsidRDefault="00B13398" w14:paraId="3E712189"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55.6</w:t>
            </w:r>
          </w:p>
        </w:tc>
      </w:tr>
      <w:tr w:rsidRPr="00B13398" w:rsidR="00B13398" w:rsidTr="00B13398" w14:paraId="528E9EB6"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60" w:type="dxa"/>
          </w:tcPr>
          <w:p w:rsidRPr="00B13398" w:rsidR="00B13398" w:rsidP="001533FD" w:rsidRDefault="00B13398" w14:paraId="1308D8CF" w14:textId="77777777">
            <w:pPr>
              <w:spacing w:before="0" w:line="240" w:lineRule="auto"/>
              <w:ind w:firstLine="0"/>
              <w:jc w:val="left"/>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Transgender   </w:t>
            </w:r>
          </w:p>
        </w:tc>
        <w:tc>
          <w:tcPr>
            <w:tcW w:w="569" w:type="dxa"/>
          </w:tcPr>
          <w:p w:rsidRPr="00B13398" w:rsidR="00B13398" w:rsidP="001533FD" w:rsidRDefault="00B13398" w14:paraId="55722ECD"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0.9   </w:t>
            </w:r>
          </w:p>
        </w:tc>
        <w:tc>
          <w:tcPr>
            <w:tcW w:w="569" w:type="dxa"/>
          </w:tcPr>
          <w:p w:rsidRPr="00B13398" w:rsidR="00B13398" w:rsidP="001533FD" w:rsidRDefault="00B13398" w14:paraId="187A51C1"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0.6   </w:t>
            </w:r>
          </w:p>
        </w:tc>
        <w:tc>
          <w:tcPr>
            <w:tcW w:w="569" w:type="dxa"/>
          </w:tcPr>
          <w:p w:rsidRPr="00B13398" w:rsidR="00B13398" w:rsidP="001533FD" w:rsidRDefault="00B13398" w14:paraId="279F2671"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0.0   </w:t>
            </w:r>
          </w:p>
        </w:tc>
        <w:tc>
          <w:tcPr>
            <w:tcW w:w="569" w:type="dxa"/>
          </w:tcPr>
          <w:p w:rsidRPr="00B13398" w:rsidR="00B13398" w:rsidP="001533FD" w:rsidRDefault="00B13398" w14:paraId="1F9281EA"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0.8</w:t>
            </w:r>
          </w:p>
        </w:tc>
      </w:tr>
      <w:tr w:rsidRPr="00B13398" w:rsidR="00B13398" w:rsidTr="00B13398" w14:paraId="78A83188" w14:textId="77777777">
        <w:trPr>
          <w:trHeight w:val="345"/>
        </w:trPr>
        <w:tc>
          <w:tcPr>
            <w:cnfStyle w:val="001000000000" w:firstRow="0" w:lastRow="0" w:firstColumn="1" w:lastColumn="0" w:oddVBand="0" w:evenVBand="0" w:oddHBand="0" w:evenHBand="0" w:firstRowFirstColumn="0" w:firstRowLastColumn="0" w:lastRowFirstColumn="0" w:lastRowLastColumn="0"/>
            <w:tcW w:w="1560" w:type="dxa"/>
          </w:tcPr>
          <w:p w:rsidRPr="00B13398" w:rsidR="00B13398" w:rsidP="001533FD" w:rsidRDefault="00B13398" w14:paraId="446B8881" w14:textId="77777777">
            <w:pPr>
              <w:spacing w:before="0" w:line="240" w:lineRule="auto"/>
              <w:ind w:firstLine="0"/>
              <w:jc w:val="left"/>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Other         </w:t>
            </w:r>
          </w:p>
        </w:tc>
        <w:tc>
          <w:tcPr>
            <w:tcW w:w="569" w:type="dxa"/>
          </w:tcPr>
          <w:p w:rsidRPr="00B13398" w:rsidR="00B13398" w:rsidP="001533FD" w:rsidRDefault="00B13398" w14:paraId="6C609547"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0.2   </w:t>
            </w:r>
          </w:p>
        </w:tc>
        <w:tc>
          <w:tcPr>
            <w:tcW w:w="569" w:type="dxa"/>
          </w:tcPr>
          <w:p w:rsidRPr="00B13398" w:rsidR="00B13398" w:rsidP="001533FD" w:rsidRDefault="00B13398" w14:paraId="504BAB85"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0.0   </w:t>
            </w:r>
          </w:p>
        </w:tc>
        <w:tc>
          <w:tcPr>
            <w:tcW w:w="569" w:type="dxa"/>
          </w:tcPr>
          <w:p w:rsidRPr="00B13398" w:rsidR="00B13398" w:rsidP="001533FD" w:rsidRDefault="00B13398" w14:paraId="01FFE85C"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0.0   </w:t>
            </w:r>
          </w:p>
        </w:tc>
        <w:tc>
          <w:tcPr>
            <w:tcW w:w="569" w:type="dxa"/>
          </w:tcPr>
          <w:p w:rsidRPr="00B13398" w:rsidR="00B13398" w:rsidP="001533FD" w:rsidRDefault="00B13398" w14:paraId="5181B922"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0.2</w:t>
            </w:r>
          </w:p>
        </w:tc>
      </w:tr>
      <w:tr w:rsidRPr="00B13398" w:rsidR="00B13398" w:rsidTr="00B13398" w14:paraId="2EFE54FE" w14:textId="7777777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60" w:type="dxa"/>
          </w:tcPr>
          <w:p w:rsidRPr="00B13398" w:rsidR="00B13398" w:rsidP="001533FD" w:rsidRDefault="00B13398" w14:paraId="678119A0" w14:textId="77777777">
            <w:pPr>
              <w:spacing w:before="0" w:line="240" w:lineRule="auto"/>
              <w:ind w:firstLine="0"/>
              <w:jc w:val="left"/>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Total       </w:t>
            </w:r>
          </w:p>
        </w:tc>
        <w:tc>
          <w:tcPr>
            <w:tcW w:w="569" w:type="dxa"/>
          </w:tcPr>
          <w:p w:rsidRPr="00B13398" w:rsidR="00B13398" w:rsidP="001533FD" w:rsidRDefault="00B13398" w14:paraId="5EC10CA1"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100.0 </w:t>
            </w:r>
          </w:p>
        </w:tc>
        <w:tc>
          <w:tcPr>
            <w:tcW w:w="569" w:type="dxa"/>
          </w:tcPr>
          <w:p w:rsidRPr="00B13398" w:rsidR="00B13398" w:rsidP="001533FD" w:rsidRDefault="00B13398" w14:paraId="2F0E5FD8"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100.0 </w:t>
            </w:r>
          </w:p>
        </w:tc>
        <w:tc>
          <w:tcPr>
            <w:tcW w:w="569" w:type="dxa"/>
          </w:tcPr>
          <w:p w:rsidRPr="00B13398" w:rsidR="00B13398" w:rsidP="001533FD" w:rsidRDefault="00B13398" w14:paraId="557FB5C3"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 xml:space="preserve">100.0 </w:t>
            </w:r>
          </w:p>
        </w:tc>
        <w:tc>
          <w:tcPr>
            <w:tcW w:w="569" w:type="dxa"/>
          </w:tcPr>
          <w:p w:rsidRPr="00B13398" w:rsidR="00B13398" w:rsidP="001533FD" w:rsidRDefault="00B13398" w14:paraId="1F6CE0F2"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B13398">
              <w:rPr>
                <w:rFonts w:ascii="Lucida Sans" w:hAnsi="Lucida Sans" w:eastAsia="Times New Roman" w:cs="Courier New"/>
                <w:color w:val="000000"/>
                <w:sz w:val="16"/>
                <w:szCs w:val="16"/>
              </w:rPr>
              <w:t>100.0</w:t>
            </w:r>
          </w:p>
        </w:tc>
      </w:tr>
    </w:tbl>
    <w:p w:rsidRPr="130E390E" w:rsidR="00B13398" w:rsidP="00B13398" w:rsidRDefault="00B13398" w14:paraId="081345DE" w14:textId="208C8363">
      <w:pPr>
        <w:ind w:firstLine="0"/>
        <w:jc w:val="left"/>
        <w:rPr>
          <w:rFonts w:ascii="Monaco" w:hAnsi="Monaco" w:eastAsia="Monaco" w:cs="Monaco"/>
          <w:color w:val="000000" w:themeColor="text1"/>
        </w:rPr>
      </w:pPr>
      <w:r w:rsidRPr="130E390E">
        <w:rPr>
          <w:i/>
          <w:iCs/>
          <w:sz w:val="16"/>
          <w:szCs w:val="16"/>
        </w:rPr>
        <w:t>Table: Distribution of participants within each cluster according to</w:t>
      </w:r>
      <w:r>
        <w:rPr>
          <w:i/>
          <w:iCs/>
          <w:sz w:val="16"/>
          <w:szCs w:val="16"/>
        </w:rPr>
        <w:t xml:space="preserve"> gender identity</w:t>
      </w:r>
    </w:p>
    <w:p w:rsidR="6533981D" w:rsidP="6533981D" w:rsidRDefault="00623662" w14:paraId="169B6D36" w14:textId="20A22312">
      <w:pPr>
        <w:pStyle w:val="Heading2"/>
      </w:pPr>
      <w:r>
        <w:t xml:space="preserve">Income - </w:t>
      </w:r>
      <w:r w:rsidR="130E390E">
        <w:t>No influence of income on covid misconceptions</w:t>
      </w:r>
    </w:p>
    <w:p w:rsidR="130E390E" w:rsidP="130E390E" w:rsidRDefault="130E390E" w14:paraId="74512E53" w14:textId="074116C6">
      <w:pPr>
        <w:rPr>
          <w:rFonts w:eastAsia="Calibri" w:cs="Arial"/>
        </w:rPr>
      </w:pPr>
      <w:r w:rsidRPr="130E390E">
        <w:rPr>
          <w:rFonts w:eastAsia="Calibri" w:cs="Arial"/>
        </w:rPr>
        <w:t>We found no significant influence of income bracket on covid misconceptions among our participants.</w:t>
      </w:r>
    </w:p>
    <w:p w:rsidR="130E390E" w:rsidP="130E390E" w:rsidRDefault="130E390E" w14:paraId="58E477CF" w14:textId="779260E4">
      <w:pPr>
        <w:ind w:firstLine="0"/>
        <w:rPr>
          <w:i/>
          <w:iCs/>
          <w:sz w:val="16"/>
          <w:szCs w:val="16"/>
        </w:rPr>
      </w:pPr>
    </w:p>
    <w:tbl>
      <w:tblPr>
        <w:tblStyle w:val="PlainTable3"/>
        <w:tblW w:w="0" w:type="auto"/>
        <w:tblLook w:val="04A0" w:firstRow="1" w:lastRow="0" w:firstColumn="1" w:lastColumn="0" w:noHBand="0" w:noVBand="1"/>
      </w:tblPr>
      <w:tblGrid>
        <w:gridCol w:w="1720"/>
        <w:gridCol w:w="672"/>
        <w:gridCol w:w="672"/>
        <w:gridCol w:w="672"/>
        <w:gridCol w:w="672"/>
      </w:tblGrid>
      <w:tr w:rsidRPr="00635B2E" w:rsidR="00635B2E" w:rsidTr="00635B2E" w14:paraId="77E4EA46" w14:textId="77777777">
        <w:trPr>
          <w:cnfStyle w:val="100000000000" w:firstRow="1" w:lastRow="0" w:firstColumn="0" w:lastColumn="0" w:oddVBand="0" w:evenVBand="0" w:oddHBand="0" w:evenHBand="0" w:firstRowFirstColumn="0" w:firstRowLastColumn="0" w:lastRowFirstColumn="0" w:lastRowLastColumn="0"/>
          <w:trHeight w:val="179"/>
        </w:trPr>
        <w:tc>
          <w:tcPr>
            <w:cnfStyle w:val="001000000100" w:firstRow="0" w:lastRow="0" w:firstColumn="1" w:lastColumn="0" w:oddVBand="0" w:evenVBand="0" w:oddHBand="0" w:evenHBand="0" w:firstRowFirstColumn="1" w:firstRowLastColumn="0" w:lastRowFirstColumn="0" w:lastRowLastColumn="0"/>
            <w:tcW w:w="1720" w:type="dxa"/>
          </w:tcPr>
          <w:p w:rsidRPr="00635B2E" w:rsidR="00635B2E" w:rsidP="001533FD" w:rsidRDefault="003D3E45" w14:paraId="01CBE913" w14:textId="03320AA9">
            <w:pPr>
              <w:spacing w:before="0" w:line="240" w:lineRule="auto"/>
              <w:ind w:firstLine="0"/>
              <w:jc w:val="left"/>
              <w:rPr>
                <w:rFonts w:ascii="Lucida Sans" w:hAnsi="Lucida Sans" w:eastAsia="Times New Roman" w:cs="Courier New"/>
                <w:color w:val="000000"/>
                <w:sz w:val="16"/>
                <w:szCs w:val="16"/>
              </w:rPr>
            </w:pPr>
            <w:r>
              <w:rPr>
                <w:rFonts w:ascii="Lucida Sans" w:hAnsi="Lucida Sans" w:eastAsia="Times New Roman" w:cs="Courier New"/>
                <w:color w:val="000000"/>
                <w:sz w:val="16"/>
                <w:szCs w:val="16"/>
              </w:rPr>
              <w:t>Income</w:t>
            </w:r>
            <w:r w:rsidR="00635B2E">
              <w:rPr>
                <w:rFonts w:ascii="Lucida Sans" w:hAnsi="Lucida Sans" w:eastAsia="Times New Roman" w:cs="Courier New"/>
                <w:color w:val="000000"/>
                <w:sz w:val="16"/>
                <w:szCs w:val="16"/>
              </w:rPr>
              <w:t>/Cluster</w:t>
            </w:r>
          </w:p>
        </w:tc>
        <w:tc>
          <w:tcPr>
            <w:tcW w:w="672" w:type="dxa"/>
          </w:tcPr>
          <w:p w:rsidRPr="00635B2E" w:rsidR="00635B2E" w:rsidP="001533FD" w:rsidRDefault="00635B2E" w14:paraId="06B941DE"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     </w:t>
            </w:r>
          </w:p>
        </w:tc>
        <w:tc>
          <w:tcPr>
            <w:tcW w:w="672" w:type="dxa"/>
          </w:tcPr>
          <w:p w:rsidRPr="00635B2E" w:rsidR="00635B2E" w:rsidP="001533FD" w:rsidRDefault="00635B2E" w14:paraId="0C208B77"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     </w:t>
            </w:r>
          </w:p>
        </w:tc>
        <w:tc>
          <w:tcPr>
            <w:tcW w:w="672" w:type="dxa"/>
          </w:tcPr>
          <w:p w:rsidRPr="00635B2E" w:rsidR="00635B2E" w:rsidP="001533FD" w:rsidRDefault="00635B2E" w14:paraId="579305F9"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3     </w:t>
            </w:r>
          </w:p>
        </w:tc>
        <w:tc>
          <w:tcPr>
            <w:tcW w:w="672" w:type="dxa"/>
          </w:tcPr>
          <w:p w:rsidRPr="00635B2E" w:rsidR="00635B2E" w:rsidP="001533FD" w:rsidRDefault="00635B2E" w14:paraId="3E59036B"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All  </w:t>
            </w:r>
          </w:p>
        </w:tc>
      </w:tr>
      <w:tr w:rsidRPr="00635B2E" w:rsidR="00635B2E" w:rsidTr="00635B2E" w14:paraId="24EEAB34"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23FC676F"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Less than $10,000      </w:t>
            </w:r>
          </w:p>
        </w:tc>
        <w:tc>
          <w:tcPr>
            <w:tcW w:w="672" w:type="dxa"/>
          </w:tcPr>
          <w:p w:rsidRPr="00635B2E" w:rsidR="00635B2E" w:rsidP="001533FD" w:rsidRDefault="00635B2E" w14:paraId="2518C54C"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8.7  </w:t>
            </w:r>
          </w:p>
        </w:tc>
        <w:tc>
          <w:tcPr>
            <w:tcW w:w="672" w:type="dxa"/>
          </w:tcPr>
          <w:p w:rsidRPr="00635B2E" w:rsidR="00635B2E" w:rsidP="001533FD" w:rsidRDefault="00635B2E" w14:paraId="4255C263"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11.4  </w:t>
            </w:r>
          </w:p>
        </w:tc>
        <w:tc>
          <w:tcPr>
            <w:tcW w:w="672" w:type="dxa"/>
          </w:tcPr>
          <w:p w:rsidRPr="00635B2E" w:rsidR="00635B2E" w:rsidP="001533FD" w:rsidRDefault="00635B2E" w14:paraId="6F0F1845"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11.5   </w:t>
            </w:r>
          </w:p>
        </w:tc>
        <w:tc>
          <w:tcPr>
            <w:tcW w:w="672" w:type="dxa"/>
          </w:tcPr>
          <w:p w:rsidRPr="00635B2E" w:rsidR="00635B2E" w:rsidP="001533FD" w:rsidRDefault="00635B2E" w14:paraId="3122F3C5"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9.7</w:t>
            </w:r>
          </w:p>
        </w:tc>
      </w:tr>
      <w:tr w:rsidRPr="00635B2E" w:rsidR="00635B2E" w:rsidTr="00635B2E" w14:paraId="4ADA227D" w14:textId="77777777">
        <w:trPr>
          <w:trHeight w:val="3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732AAD2C"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$10,000 to $30,000    </w:t>
            </w:r>
          </w:p>
        </w:tc>
        <w:tc>
          <w:tcPr>
            <w:tcW w:w="672" w:type="dxa"/>
          </w:tcPr>
          <w:p w:rsidRPr="00635B2E" w:rsidR="00635B2E" w:rsidP="001533FD" w:rsidRDefault="00635B2E" w14:paraId="47427588"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20.7  </w:t>
            </w:r>
          </w:p>
        </w:tc>
        <w:tc>
          <w:tcPr>
            <w:tcW w:w="672" w:type="dxa"/>
          </w:tcPr>
          <w:p w:rsidRPr="00635B2E" w:rsidR="00635B2E" w:rsidP="001533FD" w:rsidRDefault="00635B2E" w14:paraId="5BA3C8AF"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33.7  </w:t>
            </w:r>
          </w:p>
        </w:tc>
        <w:tc>
          <w:tcPr>
            <w:tcW w:w="672" w:type="dxa"/>
          </w:tcPr>
          <w:p w:rsidRPr="00635B2E" w:rsidR="00635B2E" w:rsidP="001533FD" w:rsidRDefault="00635B2E" w14:paraId="3556B917"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26.2  </w:t>
            </w:r>
          </w:p>
        </w:tc>
        <w:tc>
          <w:tcPr>
            <w:tcW w:w="672" w:type="dxa"/>
          </w:tcPr>
          <w:p w:rsidRPr="00635B2E" w:rsidR="00635B2E" w:rsidP="001533FD" w:rsidRDefault="00635B2E" w14:paraId="5B078730"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24.5</w:t>
            </w:r>
          </w:p>
        </w:tc>
      </w:tr>
      <w:tr w:rsidRPr="00635B2E" w:rsidR="00635B2E" w:rsidTr="00635B2E" w14:paraId="3257FE19" w14:textId="7777777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2D69FE63"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$30,000 to $50,000    </w:t>
            </w:r>
          </w:p>
        </w:tc>
        <w:tc>
          <w:tcPr>
            <w:tcW w:w="672" w:type="dxa"/>
          </w:tcPr>
          <w:p w:rsidRPr="00635B2E" w:rsidR="00635B2E" w:rsidP="001533FD" w:rsidRDefault="00635B2E" w14:paraId="5650E1CC"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19.3  </w:t>
            </w:r>
          </w:p>
        </w:tc>
        <w:tc>
          <w:tcPr>
            <w:tcW w:w="672" w:type="dxa"/>
          </w:tcPr>
          <w:p w:rsidRPr="00635B2E" w:rsidR="00635B2E" w:rsidP="001533FD" w:rsidRDefault="00635B2E" w14:paraId="77F33409"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15.7  </w:t>
            </w:r>
          </w:p>
        </w:tc>
        <w:tc>
          <w:tcPr>
            <w:tcW w:w="672" w:type="dxa"/>
          </w:tcPr>
          <w:p w:rsidRPr="00635B2E" w:rsidR="00635B2E" w:rsidP="001533FD" w:rsidRDefault="00635B2E" w14:paraId="482030CF"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18.0  </w:t>
            </w:r>
          </w:p>
        </w:tc>
        <w:tc>
          <w:tcPr>
            <w:tcW w:w="672" w:type="dxa"/>
          </w:tcPr>
          <w:p w:rsidRPr="00635B2E" w:rsidR="00635B2E" w:rsidP="001533FD" w:rsidRDefault="00635B2E" w14:paraId="15FD52A3"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18.3</w:t>
            </w:r>
          </w:p>
        </w:tc>
      </w:tr>
      <w:tr w:rsidRPr="00635B2E" w:rsidR="00635B2E" w:rsidTr="00635B2E" w14:paraId="050C2B8A" w14:textId="77777777">
        <w:trPr>
          <w:trHeight w:val="3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74BBD879"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$50,000 to $70,000    </w:t>
            </w:r>
          </w:p>
        </w:tc>
        <w:tc>
          <w:tcPr>
            <w:tcW w:w="672" w:type="dxa"/>
          </w:tcPr>
          <w:p w:rsidRPr="00635B2E" w:rsidR="00635B2E" w:rsidP="001533FD" w:rsidRDefault="00635B2E" w14:paraId="656CA087"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16.1  </w:t>
            </w:r>
          </w:p>
        </w:tc>
        <w:tc>
          <w:tcPr>
            <w:tcW w:w="672" w:type="dxa"/>
          </w:tcPr>
          <w:p w:rsidRPr="00635B2E" w:rsidR="00635B2E" w:rsidP="001533FD" w:rsidRDefault="00635B2E" w14:paraId="13573D94"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13.3  </w:t>
            </w:r>
          </w:p>
        </w:tc>
        <w:tc>
          <w:tcPr>
            <w:tcW w:w="672" w:type="dxa"/>
          </w:tcPr>
          <w:p w:rsidRPr="00635B2E" w:rsidR="00635B2E" w:rsidP="001533FD" w:rsidRDefault="00635B2E" w14:paraId="14E204C6"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16.4  </w:t>
            </w:r>
          </w:p>
        </w:tc>
        <w:tc>
          <w:tcPr>
            <w:tcW w:w="672" w:type="dxa"/>
          </w:tcPr>
          <w:p w:rsidRPr="00635B2E" w:rsidR="00635B2E" w:rsidP="001533FD" w:rsidRDefault="00635B2E" w14:paraId="3DDDE7A3"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15.4</w:t>
            </w:r>
          </w:p>
        </w:tc>
      </w:tr>
      <w:tr w:rsidRPr="00635B2E" w:rsidR="00635B2E" w:rsidTr="00635B2E" w14:paraId="562E6811"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3EEF0002"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$70,000 to $100,000   </w:t>
            </w:r>
          </w:p>
        </w:tc>
        <w:tc>
          <w:tcPr>
            <w:tcW w:w="672" w:type="dxa"/>
          </w:tcPr>
          <w:p w:rsidRPr="00635B2E" w:rsidR="00635B2E" w:rsidP="001533FD" w:rsidRDefault="00635B2E" w14:paraId="71E03360"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15.9  </w:t>
            </w:r>
          </w:p>
        </w:tc>
        <w:tc>
          <w:tcPr>
            <w:tcW w:w="672" w:type="dxa"/>
          </w:tcPr>
          <w:p w:rsidRPr="00635B2E" w:rsidR="00635B2E" w:rsidP="001533FD" w:rsidRDefault="00635B2E" w14:paraId="411FE43C"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10.8  </w:t>
            </w:r>
          </w:p>
        </w:tc>
        <w:tc>
          <w:tcPr>
            <w:tcW w:w="672" w:type="dxa"/>
          </w:tcPr>
          <w:p w:rsidRPr="00635B2E" w:rsidR="00635B2E" w:rsidP="001533FD" w:rsidRDefault="00635B2E" w14:paraId="7F839D19"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11.5  </w:t>
            </w:r>
          </w:p>
        </w:tc>
        <w:tc>
          <w:tcPr>
            <w:tcW w:w="672" w:type="dxa"/>
          </w:tcPr>
          <w:p w:rsidRPr="00635B2E" w:rsidR="00635B2E" w:rsidP="001533FD" w:rsidRDefault="00635B2E" w14:paraId="772EB6F9"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14.2</w:t>
            </w:r>
          </w:p>
        </w:tc>
      </w:tr>
      <w:tr w:rsidRPr="00635B2E" w:rsidR="00635B2E" w:rsidTr="00635B2E" w14:paraId="73565C10" w14:textId="77777777">
        <w:trPr>
          <w:trHeight w:val="3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4D5B2686"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$100,000 to $200,000  </w:t>
            </w:r>
          </w:p>
        </w:tc>
        <w:tc>
          <w:tcPr>
            <w:tcW w:w="672" w:type="dxa"/>
          </w:tcPr>
          <w:p w:rsidRPr="00635B2E" w:rsidR="00635B2E" w:rsidP="001533FD" w:rsidRDefault="00635B2E" w14:paraId="3CE1AE0F"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13.8  </w:t>
            </w:r>
          </w:p>
        </w:tc>
        <w:tc>
          <w:tcPr>
            <w:tcW w:w="672" w:type="dxa"/>
          </w:tcPr>
          <w:p w:rsidRPr="00635B2E" w:rsidR="00635B2E" w:rsidP="001533FD" w:rsidRDefault="00635B2E" w14:paraId="38DF44F3"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10.8  </w:t>
            </w:r>
          </w:p>
        </w:tc>
        <w:tc>
          <w:tcPr>
            <w:tcW w:w="672" w:type="dxa"/>
          </w:tcPr>
          <w:p w:rsidRPr="00635B2E" w:rsidR="00635B2E" w:rsidP="001533FD" w:rsidRDefault="00635B2E" w14:paraId="6864ED66"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11.5  </w:t>
            </w:r>
          </w:p>
        </w:tc>
        <w:tc>
          <w:tcPr>
            <w:tcW w:w="672" w:type="dxa"/>
          </w:tcPr>
          <w:p w:rsidRPr="00635B2E" w:rsidR="00635B2E" w:rsidP="001533FD" w:rsidRDefault="00635B2E" w14:paraId="02F45B11"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12.8</w:t>
            </w:r>
          </w:p>
        </w:tc>
      </w:tr>
      <w:tr w:rsidRPr="00635B2E" w:rsidR="00635B2E" w:rsidTr="00635B2E" w14:paraId="0252E85C" w14:textId="77777777">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5316B731"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$200,000 to $500,000   </w:t>
            </w:r>
          </w:p>
        </w:tc>
        <w:tc>
          <w:tcPr>
            <w:tcW w:w="672" w:type="dxa"/>
          </w:tcPr>
          <w:p w:rsidRPr="00635B2E" w:rsidR="00635B2E" w:rsidP="001533FD" w:rsidRDefault="00635B2E" w14:paraId="297EBA6E"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5.1   </w:t>
            </w:r>
          </w:p>
        </w:tc>
        <w:tc>
          <w:tcPr>
            <w:tcW w:w="672" w:type="dxa"/>
          </w:tcPr>
          <w:p w:rsidRPr="00635B2E" w:rsidR="00635B2E" w:rsidP="001533FD" w:rsidRDefault="00635B2E" w14:paraId="7DC2C973"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2.4   </w:t>
            </w:r>
          </w:p>
        </w:tc>
        <w:tc>
          <w:tcPr>
            <w:tcW w:w="672" w:type="dxa"/>
          </w:tcPr>
          <w:p w:rsidRPr="00635B2E" w:rsidR="00635B2E" w:rsidP="001533FD" w:rsidRDefault="00635B2E" w14:paraId="34B74986"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4.9   </w:t>
            </w:r>
          </w:p>
        </w:tc>
        <w:tc>
          <w:tcPr>
            <w:tcW w:w="672" w:type="dxa"/>
          </w:tcPr>
          <w:p w:rsidRPr="00635B2E" w:rsidR="00635B2E" w:rsidP="001533FD" w:rsidRDefault="00635B2E" w14:paraId="768C602F"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4.4</w:t>
            </w:r>
          </w:p>
        </w:tc>
      </w:tr>
      <w:tr w:rsidRPr="00635B2E" w:rsidR="00635B2E" w:rsidTr="00635B2E" w14:paraId="4B0B669E" w14:textId="77777777">
        <w:trPr>
          <w:trHeight w:val="17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41A8B982"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$500,000 or more       </w:t>
            </w:r>
          </w:p>
        </w:tc>
        <w:tc>
          <w:tcPr>
            <w:tcW w:w="672" w:type="dxa"/>
          </w:tcPr>
          <w:p w:rsidRPr="00635B2E" w:rsidR="00635B2E" w:rsidP="001533FD" w:rsidRDefault="00635B2E" w14:paraId="00E190E4"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0.5   </w:t>
            </w:r>
          </w:p>
        </w:tc>
        <w:tc>
          <w:tcPr>
            <w:tcW w:w="672" w:type="dxa"/>
          </w:tcPr>
          <w:p w:rsidRPr="00635B2E" w:rsidR="00635B2E" w:rsidP="001533FD" w:rsidRDefault="00635B2E" w14:paraId="68802B14"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1.8   </w:t>
            </w:r>
          </w:p>
        </w:tc>
        <w:tc>
          <w:tcPr>
            <w:tcW w:w="672" w:type="dxa"/>
          </w:tcPr>
          <w:p w:rsidRPr="00635B2E" w:rsidR="00635B2E" w:rsidP="001533FD" w:rsidRDefault="00635B2E" w14:paraId="18019D93"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0.0   </w:t>
            </w:r>
          </w:p>
        </w:tc>
        <w:tc>
          <w:tcPr>
            <w:tcW w:w="672" w:type="dxa"/>
          </w:tcPr>
          <w:p w:rsidRPr="00635B2E" w:rsidR="00635B2E" w:rsidP="001533FD" w:rsidRDefault="00635B2E" w14:paraId="1106C049"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0.8</w:t>
            </w:r>
          </w:p>
        </w:tc>
      </w:tr>
      <w:tr w:rsidRPr="00635B2E" w:rsidR="00635B2E" w:rsidTr="00635B2E" w14:paraId="3C80418E" w14:textId="777777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720" w:type="dxa"/>
          </w:tcPr>
          <w:p w:rsidRPr="00635B2E" w:rsidR="00635B2E" w:rsidP="001533FD" w:rsidRDefault="00635B2E" w14:paraId="0F6C9AC9" w14:textId="77777777">
            <w:pPr>
              <w:spacing w:before="0" w:line="240" w:lineRule="auto"/>
              <w:ind w:firstLine="0"/>
              <w:jc w:val="left"/>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Total                </w:t>
            </w:r>
          </w:p>
        </w:tc>
        <w:tc>
          <w:tcPr>
            <w:tcW w:w="672" w:type="dxa"/>
          </w:tcPr>
          <w:p w:rsidRPr="00635B2E" w:rsidR="00635B2E" w:rsidP="001533FD" w:rsidRDefault="00635B2E" w14:paraId="547ACD43"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 </w:t>
            </w:r>
          </w:p>
        </w:tc>
        <w:tc>
          <w:tcPr>
            <w:tcW w:w="672" w:type="dxa"/>
          </w:tcPr>
          <w:p w:rsidRPr="00635B2E" w:rsidR="00635B2E" w:rsidP="001533FD" w:rsidRDefault="00635B2E" w14:paraId="06215EAE"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 </w:t>
            </w:r>
          </w:p>
        </w:tc>
        <w:tc>
          <w:tcPr>
            <w:tcW w:w="672" w:type="dxa"/>
          </w:tcPr>
          <w:p w:rsidRPr="00635B2E" w:rsidR="00635B2E" w:rsidP="001533FD" w:rsidRDefault="00635B2E" w14:paraId="4939FCCC"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 xml:space="preserve">100.0 </w:t>
            </w:r>
          </w:p>
        </w:tc>
        <w:tc>
          <w:tcPr>
            <w:tcW w:w="672" w:type="dxa"/>
          </w:tcPr>
          <w:p w:rsidRPr="00635B2E" w:rsidR="00635B2E" w:rsidP="001533FD" w:rsidRDefault="00635B2E" w14:paraId="50A3F1CE"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635B2E">
              <w:rPr>
                <w:rFonts w:ascii="Lucida Sans" w:hAnsi="Lucida Sans" w:eastAsia="Times New Roman" w:cs="Courier New"/>
                <w:color w:val="000000"/>
                <w:sz w:val="16"/>
                <w:szCs w:val="16"/>
              </w:rPr>
              <w:t>100.0</w:t>
            </w:r>
          </w:p>
        </w:tc>
      </w:tr>
    </w:tbl>
    <w:p w:rsidR="00635B2E" w:rsidP="130E390E" w:rsidRDefault="00635B2E" w14:paraId="7A9D66E5" w14:textId="459BF6F3">
      <w:pPr>
        <w:ind w:firstLine="0"/>
        <w:rPr>
          <w:i/>
          <w:iCs/>
          <w:sz w:val="16"/>
          <w:szCs w:val="16"/>
        </w:rPr>
      </w:pPr>
      <w:r w:rsidRPr="130E390E">
        <w:rPr>
          <w:i/>
          <w:iCs/>
          <w:sz w:val="16"/>
          <w:szCs w:val="16"/>
        </w:rPr>
        <w:t>Table: Distribution of participants within each cluster according to income bracket</w:t>
      </w:r>
    </w:p>
    <w:p w:rsidR="00CE071C" w:rsidP="00CE071C" w:rsidRDefault="00623662" w14:paraId="018ED31A" w14:textId="2E9D8142">
      <w:pPr>
        <w:pStyle w:val="Heading2"/>
      </w:pPr>
      <w:r>
        <w:t xml:space="preserve">Age - </w:t>
      </w:r>
      <w:r w:rsidR="00B13398">
        <w:t>No influence of age on covid misconceptions</w:t>
      </w:r>
    </w:p>
    <w:p w:rsidR="004143F9" w:rsidP="003D3E45" w:rsidRDefault="00B13398" w14:paraId="45BE6693" w14:textId="0F746770">
      <w:r>
        <w:t xml:space="preserve">We also found no significant influence of </w:t>
      </w:r>
      <w:r w:rsidR="003D3E45">
        <w:t>age on covid misconceptions among our participants.</w:t>
      </w:r>
    </w:p>
    <w:tbl>
      <w:tblPr>
        <w:tblStyle w:val="PlainTable3"/>
        <w:tblW w:w="0" w:type="auto"/>
        <w:tblLook w:val="04A0" w:firstRow="1" w:lastRow="0" w:firstColumn="1" w:lastColumn="0" w:noHBand="0" w:noVBand="1"/>
      </w:tblPr>
      <w:tblGrid>
        <w:gridCol w:w="1970"/>
        <w:gridCol w:w="672"/>
        <w:gridCol w:w="672"/>
        <w:gridCol w:w="672"/>
        <w:gridCol w:w="672"/>
      </w:tblGrid>
      <w:tr w:rsidRPr="003D3E45" w:rsidR="003D3E45" w:rsidTr="003D3E45" w14:paraId="6B8E906A" w14:textId="77777777">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465" w:type="dxa"/>
          </w:tcPr>
          <w:p w:rsidRPr="003D3E45" w:rsidR="003D3E45" w:rsidP="001533FD" w:rsidRDefault="003D3E45" w14:paraId="2BF9A6B1" w14:textId="26EF71E1">
            <w:pPr>
              <w:spacing w:before="0" w:line="240" w:lineRule="auto"/>
              <w:ind w:firstLine="0"/>
              <w:jc w:val="left"/>
              <w:rPr>
                <w:rFonts w:ascii="Lucida Sans" w:hAnsi="Lucida Sans" w:eastAsia="Times New Roman" w:cs="Courier New"/>
                <w:color w:val="000000"/>
                <w:sz w:val="16"/>
                <w:szCs w:val="16"/>
              </w:rPr>
            </w:pPr>
            <w:r>
              <w:rPr>
                <w:rFonts w:ascii="Lucida Sans" w:hAnsi="Lucida Sans" w:eastAsia="Times New Roman" w:cs="Courier New"/>
                <w:color w:val="000000"/>
                <w:sz w:val="16"/>
                <w:szCs w:val="16"/>
              </w:rPr>
              <w:t>BirthYear/Cluster</w:t>
            </w:r>
          </w:p>
        </w:tc>
        <w:tc>
          <w:tcPr>
            <w:tcW w:w="465" w:type="dxa"/>
          </w:tcPr>
          <w:p w:rsidRPr="003D3E45" w:rsidR="003D3E45" w:rsidP="001533FD" w:rsidRDefault="003D3E45" w14:paraId="237CA54D"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     </w:t>
            </w:r>
          </w:p>
        </w:tc>
        <w:tc>
          <w:tcPr>
            <w:tcW w:w="465" w:type="dxa"/>
          </w:tcPr>
          <w:p w:rsidRPr="003D3E45" w:rsidR="003D3E45" w:rsidP="001533FD" w:rsidRDefault="003D3E45" w14:paraId="7FDE3C02"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2     </w:t>
            </w:r>
          </w:p>
        </w:tc>
        <w:tc>
          <w:tcPr>
            <w:tcW w:w="465" w:type="dxa"/>
          </w:tcPr>
          <w:p w:rsidRPr="003D3E45" w:rsidR="003D3E45" w:rsidP="001533FD" w:rsidRDefault="003D3E45" w14:paraId="0BB10C0B"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3     </w:t>
            </w:r>
          </w:p>
        </w:tc>
        <w:tc>
          <w:tcPr>
            <w:tcW w:w="465" w:type="dxa"/>
          </w:tcPr>
          <w:p w:rsidRPr="003D3E45" w:rsidR="003D3E45" w:rsidP="001533FD" w:rsidRDefault="003D3E45" w14:paraId="2227CA74" w14:textId="77777777">
            <w:pPr>
              <w:spacing w:before="0" w:line="240" w:lineRule="auto"/>
              <w:ind w:firstLine="0"/>
              <w:jc w:val="left"/>
              <w:cnfStyle w:val="100000000000" w:firstRow="1"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All  </w:t>
            </w:r>
          </w:p>
        </w:tc>
      </w:tr>
      <w:tr w:rsidRPr="003D3E45" w:rsidR="003D3E45" w:rsidTr="003D3E45" w14:paraId="25786F8F" w14:textId="7777777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57472F43"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(1945,1955]   </w:t>
            </w:r>
          </w:p>
        </w:tc>
        <w:tc>
          <w:tcPr>
            <w:tcW w:w="465" w:type="dxa"/>
          </w:tcPr>
          <w:p w:rsidRPr="003D3E45" w:rsidR="003D3E45" w:rsidP="001533FD" w:rsidRDefault="003D3E45" w14:paraId="60ED07D0"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1.4   </w:t>
            </w:r>
          </w:p>
        </w:tc>
        <w:tc>
          <w:tcPr>
            <w:tcW w:w="465" w:type="dxa"/>
          </w:tcPr>
          <w:p w:rsidRPr="003D3E45" w:rsidR="003D3E45" w:rsidP="001533FD" w:rsidRDefault="003D3E45" w14:paraId="005194AD"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1.8   </w:t>
            </w:r>
          </w:p>
        </w:tc>
        <w:tc>
          <w:tcPr>
            <w:tcW w:w="465" w:type="dxa"/>
          </w:tcPr>
          <w:p w:rsidRPr="003D3E45" w:rsidR="003D3E45" w:rsidP="001533FD" w:rsidRDefault="003D3E45" w14:paraId="54C169B8"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0.0   </w:t>
            </w:r>
          </w:p>
        </w:tc>
        <w:tc>
          <w:tcPr>
            <w:tcW w:w="465" w:type="dxa"/>
          </w:tcPr>
          <w:p w:rsidRPr="003D3E45" w:rsidR="003D3E45" w:rsidP="001533FD" w:rsidRDefault="003D3E45" w14:paraId="1B018C84"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1.4</w:t>
            </w:r>
          </w:p>
        </w:tc>
      </w:tr>
      <w:tr w:rsidRPr="003D3E45" w:rsidR="003D3E45" w:rsidTr="003D3E45" w14:paraId="7FDF83AA" w14:textId="77777777">
        <w:trPr>
          <w:trHeight w:val="341"/>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185C7EFE"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(1955,1965]   </w:t>
            </w:r>
          </w:p>
        </w:tc>
        <w:tc>
          <w:tcPr>
            <w:tcW w:w="465" w:type="dxa"/>
          </w:tcPr>
          <w:p w:rsidRPr="003D3E45" w:rsidR="003D3E45" w:rsidP="001533FD" w:rsidRDefault="003D3E45" w14:paraId="2F809909"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4.1   </w:t>
            </w:r>
          </w:p>
        </w:tc>
        <w:tc>
          <w:tcPr>
            <w:tcW w:w="465" w:type="dxa"/>
          </w:tcPr>
          <w:p w:rsidRPr="003D3E45" w:rsidR="003D3E45" w:rsidP="001533FD" w:rsidRDefault="003D3E45" w14:paraId="737BC209"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4.2   </w:t>
            </w:r>
          </w:p>
        </w:tc>
        <w:tc>
          <w:tcPr>
            <w:tcW w:w="465" w:type="dxa"/>
          </w:tcPr>
          <w:p w:rsidRPr="003D3E45" w:rsidR="003D3E45" w:rsidP="001533FD" w:rsidRDefault="003D3E45" w14:paraId="6DCFD651"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4.9   </w:t>
            </w:r>
          </w:p>
        </w:tc>
        <w:tc>
          <w:tcPr>
            <w:tcW w:w="465" w:type="dxa"/>
          </w:tcPr>
          <w:p w:rsidRPr="003D3E45" w:rsidR="003D3E45" w:rsidP="001533FD" w:rsidRDefault="003D3E45" w14:paraId="595DD5CA"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4.2</w:t>
            </w:r>
          </w:p>
        </w:tc>
      </w:tr>
      <w:tr w:rsidRPr="003D3E45" w:rsidR="003D3E45" w:rsidTr="003D3E45" w14:paraId="682C64EA" w14:textId="7777777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3CCB166E"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(1965,1975]   </w:t>
            </w:r>
          </w:p>
        </w:tc>
        <w:tc>
          <w:tcPr>
            <w:tcW w:w="465" w:type="dxa"/>
          </w:tcPr>
          <w:p w:rsidRPr="003D3E45" w:rsidR="003D3E45" w:rsidP="001533FD" w:rsidRDefault="003D3E45" w14:paraId="56285599"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4.1   </w:t>
            </w:r>
          </w:p>
        </w:tc>
        <w:tc>
          <w:tcPr>
            <w:tcW w:w="465" w:type="dxa"/>
          </w:tcPr>
          <w:p w:rsidRPr="003D3E45" w:rsidR="003D3E45" w:rsidP="001533FD" w:rsidRDefault="003D3E45" w14:paraId="6468AE0A"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4.2   </w:t>
            </w:r>
          </w:p>
        </w:tc>
        <w:tc>
          <w:tcPr>
            <w:tcW w:w="465" w:type="dxa"/>
          </w:tcPr>
          <w:p w:rsidRPr="003D3E45" w:rsidR="003D3E45" w:rsidP="001533FD" w:rsidRDefault="003D3E45" w14:paraId="1EE99F36"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1.6   </w:t>
            </w:r>
          </w:p>
        </w:tc>
        <w:tc>
          <w:tcPr>
            <w:tcW w:w="465" w:type="dxa"/>
          </w:tcPr>
          <w:p w:rsidRPr="003D3E45" w:rsidR="003D3E45" w:rsidP="001533FD" w:rsidRDefault="003D3E45" w14:paraId="038D8B79"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3.9</w:t>
            </w:r>
          </w:p>
        </w:tc>
      </w:tr>
      <w:tr w:rsidRPr="003D3E45" w:rsidR="003D3E45" w:rsidTr="003D3E45" w14:paraId="74419910" w14:textId="77777777">
        <w:trPr>
          <w:trHeight w:val="341"/>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0A285B8C"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(1975,1985]  </w:t>
            </w:r>
          </w:p>
        </w:tc>
        <w:tc>
          <w:tcPr>
            <w:tcW w:w="465" w:type="dxa"/>
          </w:tcPr>
          <w:p w:rsidRPr="003D3E45" w:rsidR="003D3E45" w:rsidP="001533FD" w:rsidRDefault="003D3E45" w14:paraId="494CCAF9"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10.4   </w:t>
            </w:r>
          </w:p>
        </w:tc>
        <w:tc>
          <w:tcPr>
            <w:tcW w:w="465" w:type="dxa"/>
          </w:tcPr>
          <w:p w:rsidRPr="003D3E45" w:rsidR="003D3E45" w:rsidP="001533FD" w:rsidRDefault="003D3E45" w14:paraId="22138661"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9.0  </w:t>
            </w:r>
          </w:p>
        </w:tc>
        <w:tc>
          <w:tcPr>
            <w:tcW w:w="465" w:type="dxa"/>
          </w:tcPr>
          <w:p w:rsidRPr="003D3E45" w:rsidR="003D3E45" w:rsidP="001533FD" w:rsidRDefault="003D3E45" w14:paraId="6216FB7F"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21.3  </w:t>
            </w:r>
          </w:p>
        </w:tc>
        <w:tc>
          <w:tcPr>
            <w:tcW w:w="465" w:type="dxa"/>
          </w:tcPr>
          <w:p w:rsidRPr="003D3E45" w:rsidR="003D3E45" w:rsidP="001533FD" w:rsidRDefault="003D3E45" w14:paraId="26BB232F"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11.0</w:t>
            </w:r>
          </w:p>
        </w:tc>
      </w:tr>
      <w:tr w:rsidRPr="003D3E45" w:rsidR="003D3E45" w:rsidTr="003D3E45" w14:paraId="0866DC3B" w14:textId="77777777">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1399F699"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(1985,1995]  </w:t>
            </w:r>
          </w:p>
        </w:tc>
        <w:tc>
          <w:tcPr>
            <w:tcW w:w="465" w:type="dxa"/>
          </w:tcPr>
          <w:p w:rsidRPr="003D3E45" w:rsidR="003D3E45" w:rsidP="001533FD" w:rsidRDefault="003D3E45" w14:paraId="149601C2"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34.3  </w:t>
            </w:r>
          </w:p>
        </w:tc>
        <w:tc>
          <w:tcPr>
            <w:tcW w:w="465" w:type="dxa"/>
          </w:tcPr>
          <w:p w:rsidRPr="003D3E45" w:rsidR="003D3E45" w:rsidP="001533FD" w:rsidRDefault="003D3E45" w14:paraId="59CE2F77"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25.3  </w:t>
            </w:r>
          </w:p>
        </w:tc>
        <w:tc>
          <w:tcPr>
            <w:tcW w:w="465" w:type="dxa"/>
          </w:tcPr>
          <w:p w:rsidRPr="003D3E45" w:rsidR="003D3E45" w:rsidP="001533FD" w:rsidRDefault="003D3E45" w14:paraId="55FFC6B7"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29.5  </w:t>
            </w:r>
          </w:p>
        </w:tc>
        <w:tc>
          <w:tcPr>
            <w:tcW w:w="465" w:type="dxa"/>
          </w:tcPr>
          <w:p w:rsidRPr="003D3E45" w:rsidR="003D3E45" w:rsidP="001533FD" w:rsidRDefault="003D3E45" w14:paraId="50773631"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31.6</w:t>
            </w:r>
          </w:p>
        </w:tc>
      </w:tr>
      <w:tr w:rsidRPr="003D3E45" w:rsidR="003D3E45" w:rsidTr="003D3E45" w14:paraId="5FB0F969" w14:textId="77777777">
        <w:trPr>
          <w:trHeight w:val="306"/>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6D1B8285"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(1995,2005]  </w:t>
            </w:r>
          </w:p>
        </w:tc>
        <w:tc>
          <w:tcPr>
            <w:tcW w:w="465" w:type="dxa"/>
          </w:tcPr>
          <w:p w:rsidRPr="003D3E45" w:rsidR="003D3E45" w:rsidP="001533FD" w:rsidRDefault="003D3E45" w14:paraId="536B2645"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45.6  </w:t>
            </w:r>
          </w:p>
        </w:tc>
        <w:tc>
          <w:tcPr>
            <w:tcW w:w="465" w:type="dxa"/>
          </w:tcPr>
          <w:p w:rsidRPr="003D3E45" w:rsidR="003D3E45" w:rsidP="001533FD" w:rsidRDefault="003D3E45" w14:paraId="50A80BF1"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55.4  </w:t>
            </w:r>
          </w:p>
        </w:tc>
        <w:tc>
          <w:tcPr>
            <w:tcW w:w="465" w:type="dxa"/>
          </w:tcPr>
          <w:p w:rsidRPr="003D3E45" w:rsidR="003D3E45" w:rsidP="001533FD" w:rsidRDefault="003D3E45" w14:paraId="59DF0573"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42.6  </w:t>
            </w:r>
          </w:p>
        </w:tc>
        <w:tc>
          <w:tcPr>
            <w:tcW w:w="465" w:type="dxa"/>
          </w:tcPr>
          <w:p w:rsidRPr="003D3E45" w:rsidR="003D3E45" w:rsidP="001533FD" w:rsidRDefault="003D3E45" w14:paraId="5BE0F201" w14:textId="77777777">
            <w:pPr>
              <w:spacing w:before="0" w:line="240" w:lineRule="auto"/>
              <w:ind w:firstLine="0"/>
              <w:jc w:val="left"/>
              <w:cnfStyle w:val="000000000000" w:firstRow="0" w:lastRow="0" w:firstColumn="0" w:lastColumn="0" w:oddVBand="0" w:evenVBand="0" w:oddHBand="0"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47.8</w:t>
            </w:r>
          </w:p>
        </w:tc>
      </w:tr>
      <w:tr w:rsidRPr="003D3E45" w:rsidR="003D3E45" w:rsidTr="003D3E45" w14:paraId="78DC9DAE" w14:textId="777777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65" w:type="dxa"/>
          </w:tcPr>
          <w:p w:rsidRPr="003D3E45" w:rsidR="003D3E45" w:rsidP="001533FD" w:rsidRDefault="003D3E45" w14:paraId="235D2450" w14:textId="77777777">
            <w:pPr>
              <w:spacing w:before="0" w:line="240" w:lineRule="auto"/>
              <w:ind w:firstLine="0"/>
              <w:jc w:val="left"/>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Total       </w:t>
            </w:r>
          </w:p>
        </w:tc>
        <w:tc>
          <w:tcPr>
            <w:tcW w:w="465" w:type="dxa"/>
          </w:tcPr>
          <w:p w:rsidRPr="003D3E45" w:rsidR="003D3E45" w:rsidP="001533FD" w:rsidRDefault="003D3E45" w14:paraId="4746CB82"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100.0 </w:t>
            </w:r>
          </w:p>
        </w:tc>
        <w:tc>
          <w:tcPr>
            <w:tcW w:w="465" w:type="dxa"/>
          </w:tcPr>
          <w:p w:rsidRPr="003D3E45" w:rsidR="003D3E45" w:rsidP="001533FD" w:rsidRDefault="003D3E45" w14:paraId="01FA07C8"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100.0 </w:t>
            </w:r>
          </w:p>
        </w:tc>
        <w:tc>
          <w:tcPr>
            <w:tcW w:w="465" w:type="dxa"/>
          </w:tcPr>
          <w:p w:rsidRPr="003D3E45" w:rsidR="003D3E45" w:rsidP="001533FD" w:rsidRDefault="003D3E45" w14:paraId="7009370E"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 xml:space="preserve">100.0 </w:t>
            </w:r>
          </w:p>
        </w:tc>
        <w:tc>
          <w:tcPr>
            <w:tcW w:w="465" w:type="dxa"/>
          </w:tcPr>
          <w:p w:rsidRPr="003D3E45" w:rsidR="003D3E45" w:rsidP="001533FD" w:rsidRDefault="003D3E45" w14:paraId="2C920528" w14:textId="77777777">
            <w:pPr>
              <w:spacing w:before="0" w:line="240" w:lineRule="auto"/>
              <w:ind w:firstLine="0"/>
              <w:jc w:val="left"/>
              <w:cnfStyle w:val="000000100000" w:firstRow="0" w:lastRow="0" w:firstColumn="0" w:lastColumn="0" w:oddVBand="0" w:evenVBand="0" w:oddHBand="1" w:evenHBand="0" w:firstRowFirstColumn="0" w:firstRowLastColumn="0" w:lastRowFirstColumn="0" w:lastRowLastColumn="0"/>
              <w:rPr>
                <w:rFonts w:ascii="Lucida Sans" w:hAnsi="Lucida Sans" w:eastAsia="Times New Roman" w:cs="Courier New"/>
                <w:color w:val="000000"/>
                <w:sz w:val="16"/>
                <w:szCs w:val="16"/>
              </w:rPr>
            </w:pPr>
            <w:r w:rsidRPr="003D3E45">
              <w:rPr>
                <w:rFonts w:ascii="Lucida Sans" w:hAnsi="Lucida Sans" w:eastAsia="Times New Roman" w:cs="Courier New"/>
                <w:color w:val="000000"/>
                <w:sz w:val="16"/>
                <w:szCs w:val="16"/>
              </w:rPr>
              <w:t>100.0</w:t>
            </w:r>
          </w:p>
        </w:tc>
      </w:tr>
    </w:tbl>
    <w:p w:rsidR="00635B2E" w:rsidP="00635B2E" w:rsidRDefault="00635B2E" w14:paraId="3F12CEBE" w14:textId="43CECAA0">
      <w:pPr>
        <w:ind w:firstLine="0"/>
        <w:rPr>
          <w:i/>
          <w:iCs/>
          <w:sz w:val="16"/>
          <w:szCs w:val="16"/>
        </w:rPr>
      </w:pPr>
      <w:r w:rsidRPr="130E390E">
        <w:rPr>
          <w:i/>
          <w:iCs/>
          <w:sz w:val="16"/>
          <w:szCs w:val="16"/>
        </w:rPr>
        <w:t xml:space="preserve">Table: Distribution of participants within each cluster according to </w:t>
      </w:r>
      <w:r>
        <w:rPr>
          <w:i/>
          <w:iCs/>
          <w:sz w:val="16"/>
          <w:szCs w:val="16"/>
        </w:rPr>
        <w:t>age</w:t>
      </w:r>
    </w:p>
    <w:p w:rsidRPr="00CE071C" w:rsidR="004143F9" w:rsidP="004143F9" w:rsidRDefault="004143F9" w14:paraId="3B2D977B" w14:textId="77777777">
      <w:pPr>
        <w:ind w:firstLine="0"/>
      </w:pPr>
    </w:p>
    <w:p w:rsidR="130E390E" w:rsidP="130E390E" w:rsidRDefault="130E390E" w14:paraId="51EEC164" w14:textId="6334140D">
      <w:pPr>
        <w:ind w:firstLine="0"/>
        <w:rPr>
          <w:rFonts w:eastAsia="Calibri" w:cs="Arial"/>
        </w:rPr>
      </w:pPr>
    </w:p>
    <w:p w:rsidR="130E390E" w:rsidRDefault="130E390E" w14:paraId="639AE05C" w14:textId="5F4932CA">
      <w:r>
        <w:br w:type="page"/>
      </w:r>
    </w:p>
    <w:p w:rsidR="130E390E" w:rsidP="130E390E" w:rsidRDefault="130E390E" w14:paraId="0470F02C" w14:textId="4F8C1327">
      <w:pPr>
        <w:ind w:firstLine="0"/>
        <w:rPr>
          <w:rFonts w:eastAsia="Calibri" w:cs="Arial"/>
        </w:rPr>
      </w:pPr>
    </w:p>
    <w:sectPr w:rsidR="130E390E" w:rsidSect="00170A3A">
      <w:type w:val="continuous"/>
      <w:pgSz w:w="11906" w:h="16838" w:orient="portrait"/>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H" w:author="Léo Henry" w:date="2022-05-13T14:12:00Z" w:id="1">
    <w:p w:rsidRPr="006E0306" w:rsidR="009A5BAB" w:rsidRDefault="009A5BAB" w14:paraId="61457DF6" w14:textId="7421303D">
      <w:pPr>
        <w:pStyle w:val="CommentText"/>
      </w:pPr>
      <w:r>
        <w:rPr>
          <w:rStyle w:val="CommentReference"/>
        </w:rPr>
        <w:annotationRef/>
      </w:r>
      <w:r w:rsidRPr="006E0306">
        <w:t>We should try to find references on this</w:t>
      </w:r>
      <w:r w:rsidRPr="006E0306" w:rsidR="006E0306">
        <w:t>. I am sure there are articles on these points.</w:t>
      </w:r>
      <w:r w:rsidRPr="006E0306">
        <w:t xml:space="preserve"> </w:t>
      </w:r>
    </w:p>
  </w:comment>
  <w:comment w:initials="LH" w:author="Léo Henry" w:date="2022-05-13T14:08:00Z" w:id="2">
    <w:p w:rsidR="009A5BAB" w:rsidRDefault="009A5BAB" w14:paraId="76725226" w14:textId="3E795D96">
      <w:pPr>
        <w:pStyle w:val="CommentText"/>
      </w:pPr>
      <w:r>
        <w:rPr>
          <w:rStyle w:val="CommentReference"/>
        </w:rPr>
        <w:annotationRef/>
      </w:r>
      <w:r>
        <w:t xml:space="preserve">I know I tend to speak like that and using these expressions, but when writing we should me more careful. Misconception on something </w:t>
      </w:r>
      <w:proofErr w:type="gramStart"/>
      <w:r>
        <w:t>are</w:t>
      </w:r>
      <w:proofErr w:type="gramEnd"/>
      <w:r>
        <w:t xml:space="preserve"> relative and not absolute. There is not an intrinsic right and wrong, even less when talking about belief and morality. This is not our job as scientific.</w:t>
      </w:r>
    </w:p>
  </w:comment>
  <w:comment w:initials="LH" w:author="Léo Henry" w:date="2022-05-16T11:27:00Z" w:id="3">
    <w:p w:rsidR="32749E5A" w:rsidRDefault="32749E5A" w14:paraId="1EA41318" w14:textId="4E9DC0F0">
      <w:r>
        <w:t>I thought a bit about it (we need to talk about it to Michael).</w:t>
      </w:r>
      <w:r>
        <w:annotationRef/>
      </w:r>
    </w:p>
    <w:p w:rsidR="32749E5A" w:rsidRDefault="32749E5A" w14:paraId="617D7D70" w14:textId="6B3C8792">
      <w:r>
        <w:t>I thought a good name for these group would be relatively to the public policies and covid threat.</w:t>
      </w:r>
    </w:p>
    <w:p w:rsidR="32749E5A" w:rsidRDefault="32749E5A" w14:paraId="4E667F63" w14:textId="4CF6CCD3">
      <w:r>
        <w:t xml:space="preserve">we could have </w:t>
      </w:r>
      <w:proofErr w:type="spellStart"/>
      <w:r>
        <w:t>smth</w:t>
      </w:r>
      <w:proofErr w:type="spellEnd"/>
      <w:r>
        <w:t xml:space="preserve"> like that:</w:t>
      </w:r>
    </w:p>
    <w:p w:rsidR="32749E5A" w:rsidRDefault="32749E5A" w14:paraId="5A9318EB" w14:textId="770016A1">
      <w:r>
        <w:t xml:space="preserve">grp </w:t>
      </w:r>
      <w:proofErr w:type="gramStart"/>
      <w:r>
        <w:t>1 :</w:t>
      </w:r>
      <w:proofErr w:type="gramEnd"/>
      <w:r>
        <w:t xml:space="preserve"> Believers (in covid as threat and public policies to protect from it)</w:t>
      </w:r>
    </w:p>
    <w:p w:rsidR="32749E5A" w:rsidRDefault="32749E5A" w14:paraId="2CAF7471" w14:textId="1EF3B74A">
      <w:r>
        <w:t>grp 2: reserved (</w:t>
      </w:r>
      <w:proofErr w:type="spellStart"/>
      <w:r>
        <w:t>i'm</w:t>
      </w:r>
      <w:proofErr w:type="spellEnd"/>
      <w:r>
        <w:t xml:space="preserve"> currently wondering if we should not put the 2nd group in the first one, </w:t>
      </w:r>
      <w:proofErr w:type="spellStart"/>
      <w:r>
        <w:t>becquse</w:t>
      </w:r>
      <w:proofErr w:type="spellEnd"/>
      <w:r>
        <w:t xml:space="preserve"> I do not really see what it's adding)</w:t>
      </w:r>
    </w:p>
    <w:p w:rsidR="32749E5A" w:rsidRDefault="32749E5A" w14:paraId="5BFD8E5B" w14:textId="4F15784E">
      <w:r>
        <w:t>grp 3: skeptics.</w:t>
      </w:r>
    </w:p>
    <w:p w:rsidR="32749E5A" w:rsidRDefault="32749E5A" w14:paraId="6D4C3534" w14:textId="0B6B8CB6">
      <w:r>
        <w:t xml:space="preserve">By doing so we avoid making a judgment on people beliefs (misconception would be saying that people have somewhat wrong beliefs) and on the other one </w:t>
      </w:r>
      <w:proofErr w:type="gramStart"/>
      <w:r>
        <w:t>characterize</w:t>
      </w:r>
      <w:proofErr w:type="gramEnd"/>
      <w:r>
        <w:t xml:space="preserve"> them according to what people actually answered. I do not think they would characterize their beliefs as </w:t>
      </w:r>
      <w:proofErr w:type="gramStart"/>
      <w:r>
        <w:t>misconception, but</w:t>
      </w:r>
      <w:proofErr w:type="gramEnd"/>
      <w:r>
        <w:t xml:space="preserve"> might characterize themselves as skeptical toward the threat of covid and the usefulness of sanitary public policies.</w:t>
      </w:r>
    </w:p>
  </w:comment>
  <w:comment w:initials="LH" w:author="Léo Henry" w:date="2022-05-16T11:28:00Z" w:id="4">
    <w:p w:rsidR="32749E5A" w:rsidRDefault="32749E5A" w14:paraId="0DE1CA91" w14:textId="515EDCCC">
      <w:r>
        <w:t>Thinking again, keeping the 2nd group might be useful in the next part of the analysis. we will decide then.</w:t>
      </w:r>
      <w:r>
        <w:annotationRef/>
      </w:r>
    </w:p>
  </w:comment>
  <w:comment w:initials="LH" w:author="Léo Henry" w:date="2022-05-16T11:30:00Z" w:id="5">
    <w:p w:rsidR="001533FD" w:rsidP="00DC7536" w:rsidRDefault="001533FD" w14:paraId="315B0E28" w14:textId="77777777">
      <w:pPr>
        <w:pStyle w:val="NormalWeb"/>
        <w:shd w:val="clear" w:color="auto" w:fill="FFFFFF"/>
        <w:spacing w:before="0" w:beforeAutospacing="0" w:after="0" w:afterAutospacing="0"/>
        <w:rPr>
          <w:rFonts w:ascii="Segoe UI" w:hAnsi="Segoe UI" w:cs="Segoe UI"/>
          <w:color w:val="333333"/>
          <w:sz w:val="18"/>
          <w:szCs w:val="18"/>
        </w:rPr>
      </w:pPr>
      <w:r>
        <w:rPr>
          <w:rStyle w:val="CommentReference"/>
        </w:rPr>
        <w:annotationRef/>
      </w:r>
      <w:r>
        <w:rPr>
          <w:rFonts w:ascii="Segoe UI" w:hAnsi="Segoe UI" w:cs="Segoe UI"/>
          <w:color w:val="333333"/>
          <w:sz w:val="18"/>
          <w:szCs w:val="18"/>
        </w:rPr>
        <w:t>I thought a bit about it (we need to talk about it to Michael).</w:t>
      </w:r>
    </w:p>
    <w:p w:rsidR="001533FD" w:rsidP="00DC7536" w:rsidRDefault="001533FD" w14:paraId="0D3AED8D"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I thought a good name for these group would be relatively to the public policies and covid threat.</w:t>
      </w:r>
    </w:p>
    <w:p w:rsidR="001533FD" w:rsidP="00DC7536" w:rsidRDefault="001533FD" w14:paraId="28B7E59C"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we could have smth like that:</w:t>
      </w:r>
    </w:p>
    <w:p w:rsidR="001533FD" w:rsidP="00DC7536" w:rsidRDefault="001533FD" w14:paraId="31F04BAB"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grp 1 : Believers (in covid as threat and public policies to protect from it)</w:t>
      </w:r>
    </w:p>
    <w:p w:rsidR="001533FD" w:rsidP="00DC7536" w:rsidRDefault="001533FD" w14:paraId="6A93A939"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grp 2: reserved (i'm currently wondering if we should not put the 2nd group in the first one, becquse I do not really see what it's adding)</w:t>
      </w:r>
    </w:p>
    <w:p w:rsidR="001533FD" w:rsidP="00DC7536" w:rsidRDefault="001533FD" w14:paraId="3DCFE233"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grp 3: skeptics.</w:t>
      </w:r>
    </w:p>
    <w:p w:rsidR="001533FD" w:rsidP="00DC7536" w:rsidRDefault="001533FD" w14:paraId="6B2586FB" w14:textId="77777777">
      <w:pPr>
        <w:pStyle w:val="NormalWeb"/>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By doing so we avoid making a judgment on people beliefs (misconception would be saying that people have somewhat wrong beliefs) and on the other one characterize them according to what people actually answered. I do not think they would characterize their beliefs as misconception, but might characterize themselves as skeptical toward the threat of covid and the usefulness of sanitary public policies.</w:t>
      </w:r>
    </w:p>
    <w:p w:rsidR="001533FD" w:rsidRDefault="001533FD" w14:paraId="19B83DD4" w14:textId="77777777">
      <w:pPr>
        <w:pStyle w:val="CommentText"/>
      </w:pPr>
    </w:p>
    <w:p w:rsidRPr="00DC7536" w:rsidR="001533FD" w:rsidP="00DC7536" w:rsidRDefault="001533FD" w14:paraId="4C289E32" w14:textId="77777777">
      <w:pPr>
        <w:spacing w:before="0" w:line="240" w:lineRule="auto"/>
        <w:ind w:firstLine="0"/>
        <w:jc w:val="left"/>
        <w:rPr>
          <w:rFonts w:ascii="Times New Roman" w:hAnsi="Times New Roman" w:eastAsia="Times New Roman" w:cs="Times New Roman"/>
          <w:lang w:eastAsia="fr-FR"/>
        </w:rPr>
      </w:pPr>
      <w:r w:rsidRPr="00DC7536">
        <w:rPr>
          <w:rFonts w:ascii="Segoe UI" w:hAnsi="Segoe UI" w:eastAsia="Times New Roman" w:cs="Segoe UI"/>
          <w:color w:val="333333"/>
          <w:sz w:val="18"/>
          <w:szCs w:val="18"/>
          <w:shd w:val="clear" w:color="auto" w:fill="FFFFFF"/>
          <w:lang w:eastAsia="fr-FR"/>
        </w:rPr>
        <w:t>Thinking again, keeping the 2nd group might be useful in the next part of the analysis. we will decide then.</w:t>
      </w:r>
    </w:p>
    <w:p w:rsidRPr="00DC7536" w:rsidR="001533FD" w:rsidRDefault="001533FD" w14:paraId="4D49B623" w14:textId="777777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57DF6" w15:done="0"/>
  <w15:commentEx w15:paraId="76725226" w15:done="0"/>
  <w15:commentEx w15:paraId="6D4C3534" w15:paraIdParent="76725226" w15:done="0"/>
  <w15:commentEx w15:paraId="0DE1CA91" w15:paraIdParent="76725226" w15:done="0"/>
  <w15:commentEx w15:paraId="4D49B6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E5C6" w16cex:dateUtc="2022-05-13T18:12:00Z"/>
  <w16cex:commentExtensible w16cex:durableId="2628E4DD" w16cex:dateUtc="2022-05-13T18:08:00Z"/>
  <w16cex:commentExtensible w16cex:durableId="479D0DFF" w16cex:dateUtc="2022-05-16T15:27:00Z"/>
  <w16cex:commentExtensible w16cex:durableId="395A4A56" w16cex:dateUtc="2022-05-16T15:28:00Z"/>
  <w16cex:commentExtensible w16cex:durableId="262CB461" w16cex:dateUtc="2022-05-16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57DF6" w16cid:durableId="2628E5C6"/>
  <w16cid:commentId w16cid:paraId="76725226" w16cid:durableId="2628E4DD"/>
  <w16cid:commentId w16cid:paraId="6D4C3534" w16cid:durableId="479D0DFF"/>
  <w16cid:commentId w16cid:paraId="0DE1CA91" w16cid:durableId="395A4A56"/>
  <w16cid:commentId w16cid:paraId="4D49B623" w16cid:durableId="262CB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33FD" w:rsidP="008959FA" w:rsidRDefault="001533FD" w14:paraId="2A482E10" w14:textId="77777777">
      <w:pPr>
        <w:spacing w:before="0" w:line="240" w:lineRule="auto"/>
      </w:pPr>
      <w:r>
        <w:separator/>
      </w:r>
    </w:p>
  </w:endnote>
  <w:endnote w:type="continuationSeparator" w:id="0">
    <w:p w:rsidR="001533FD" w:rsidP="008959FA" w:rsidRDefault="001533FD" w14:paraId="7D450C08" w14:textId="77777777">
      <w:pPr>
        <w:spacing w:before="0" w:line="240" w:lineRule="auto"/>
      </w:pPr>
      <w:r>
        <w:continuationSeparator/>
      </w:r>
    </w:p>
  </w:endnote>
  <w:endnote w:type="continuationNotice" w:id="1">
    <w:p w:rsidR="001533FD" w:rsidRDefault="001533FD" w14:paraId="546DB074"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33FD" w:rsidP="008959FA" w:rsidRDefault="001533FD" w14:paraId="2886D09A" w14:textId="77777777">
      <w:pPr>
        <w:spacing w:before="0" w:line="240" w:lineRule="auto"/>
      </w:pPr>
      <w:r>
        <w:separator/>
      </w:r>
    </w:p>
  </w:footnote>
  <w:footnote w:type="continuationSeparator" w:id="0">
    <w:p w:rsidR="001533FD" w:rsidP="008959FA" w:rsidRDefault="001533FD" w14:paraId="50885679" w14:textId="77777777">
      <w:pPr>
        <w:spacing w:before="0" w:line="240" w:lineRule="auto"/>
      </w:pPr>
      <w:r>
        <w:continuationSeparator/>
      </w:r>
    </w:p>
  </w:footnote>
  <w:footnote w:type="continuationNotice" w:id="1">
    <w:p w:rsidR="001533FD" w:rsidRDefault="001533FD" w14:paraId="1DF5793A" w14:textId="77777777">
      <w:pPr>
        <w:spacing w:before="0" w:line="240" w:lineRule="auto"/>
      </w:pPr>
    </w:p>
  </w:footnote>
  <w:footnote w:id="2">
    <w:p w:rsidR="00D819AF" w:rsidP="00D819AF" w:rsidRDefault="00D819AF" w14:paraId="2FCC31C1" w14:textId="23C899AB">
      <w:pPr>
        <w:pStyle w:val="FootnoteText"/>
      </w:pPr>
      <w:r>
        <w:rPr>
          <w:rStyle w:val="FootnoteReference"/>
        </w:rPr>
        <w:footnoteRef/>
      </w:r>
      <w:r>
        <w:t xml:space="preserve"> Tal </w:t>
      </w:r>
      <w:proofErr w:type="spellStart"/>
      <w:r>
        <w:t>Yarkoni</w:t>
      </w:r>
      <w:proofErr w:type="spellEnd"/>
      <w:r>
        <w:t xml:space="preserve">, “The abbreviation of personality, or how to measure 200 personality scales with 200 items”, </w:t>
      </w:r>
      <w:r w:rsidRPr="00D819AF">
        <w:rPr>
          <w:i/>
          <w:iCs/>
        </w:rPr>
        <w:t>Journal of Research in Personality</w:t>
      </w:r>
      <w:r>
        <w:t xml:space="preserve">, Volume 44, Issue 2, 2010, Pages 180-198, </w:t>
      </w:r>
      <w:hyperlink w:history="1" r:id="rId1">
        <w:r w:rsidRPr="00EC07C8">
          <w:rPr>
            <w:rStyle w:val="Hyperlink"/>
          </w:rPr>
          <w:t>https://doi.org/10.1016/j.jrp.2010.01.002</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9FA" w:rsidP="004B4838" w:rsidRDefault="130E390E" w14:paraId="5BA475A3" w14:textId="597AA7F1">
    <w:pPr>
      <w:pStyle w:val="Header"/>
      <w:ind w:firstLine="0"/>
    </w:pPr>
    <w:r>
      <w:t>CAN lab – MJOLNIR project</w:t>
    </w:r>
    <w:r w:rsidR="008959FA">
      <w:tab/>
    </w:r>
    <w:r w:rsidR="008959FA">
      <w:tab/>
    </w:r>
    <w:r>
      <w:t>May 2022</w:t>
    </w:r>
  </w:p>
  <w:p w:rsidRPr="00171E52" w:rsidR="004B4838" w:rsidP="004B4838" w:rsidRDefault="130E390E" w14:paraId="443AAE8B" w14:textId="4F06F891">
    <w:pPr>
      <w:pStyle w:val="Header"/>
      <w:ind w:firstLine="0"/>
    </w:pPr>
    <w:r>
      <w:t>Descriptive Analysis of the database</w:t>
    </w:r>
    <w:r w:rsidR="004B4838">
      <w:tab/>
    </w:r>
    <w:r w:rsidR="004B4838">
      <w:tab/>
    </w:r>
    <w:r>
      <w:t>Léo HENRY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02A6"/>
    <w:multiLevelType w:val="hybridMultilevel"/>
    <w:tmpl w:val="675CB742"/>
    <w:lvl w:ilvl="0" w:tplc="F6C201D4">
      <w:start w:val="1"/>
      <w:numFmt w:val="upperRoman"/>
      <w:pStyle w:val="Heading1"/>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DF807F6"/>
    <w:multiLevelType w:val="hybridMultilevel"/>
    <w:tmpl w:val="60B8124A"/>
    <w:lvl w:ilvl="0" w:tplc="024A3C22">
      <w:start w:val="1"/>
      <w:numFmt w:val="bullet"/>
      <w:pStyle w:val="Heading2"/>
      <w:lvlText w:val=""/>
      <w:lvlJc w:val="left"/>
      <w:pPr>
        <w:ind w:left="360" w:hanging="360"/>
      </w:pPr>
      <w:rPr>
        <w:rFonts w:hint="default" w:ascii="Symbol" w:hAnsi="Symbol"/>
      </w:rPr>
    </w:lvl>
    <w:lvl w:ilvl="1" w:tplc="040C0003" w:tentative="1">
      <w:start w:val="1"/>
      <w:numFmt w:val="bullet"/>
      <w:lvlText w:val="o"/>
      <w:lvlJc w:val="left"/>
      <w:pPr>
        <w:ind w:left="1080" w:hanging="360"/>
      </w:pPr>
      <w:rPr>
        <w:rFonts w:hint="default" w:ascii="Courier New" w:hAnsi="Courier New" w:cs="Courier New"/>
      </w:rPr>
    </w:lvl>
    <w:lvl w:ilvl="2" w:tplc="040C0005" w:tentative="1">
      <w:start w:val="1"/>
      <w:numFmt w:val="bullet"/>
      <w:lvlText w:val=""/>
      <w:lvlJc w:val="left"/>
      <w:pPr>
        <w:ind w:left="1800" w:hanging="360"/>
      </w:pPr>
      <w:rPr>
        <w:rFonts w:hint="default" w:ascii="Wingdings" w:hAnsi="Wingdings"/>
      </w:rPr>
    </w:lvl>
    <w:lvl w:ilvl="3" w:tplc="040C0001" w:tentative="1">
      <w:start w:val="1"/>
      <w:numFmt w:val="bullet"/>
      <w:lvlText w:val=""/>
      <w:lvlJc w:val="left"/>
      <w:pPr>
        <w:ind w:left="2520" w:hanging="360"/>
      </w:pPr>
      <w:rPr>
        <w:rFonts w:hint="default" w:ascii="Symbol" w:hAnsi="Symbol"/>
      </w:rPr>
    </w:lvl>
    <w:lvl w:ilvl="4" w:tplc="040C0003" w:tentative="1">
      <w:start w:val="1"/>
      <w:numFmt w:val="bullet"/>
      <w:lvlText w:val="o"/>
      <w:lvlJc w:val="left"/>
      <w:pPr>
        <w:ind w:left="3240" w:hanging="360"/>
      </w:pPr>
      <w:rPr>
        <w:rFonts w:hint="default" w:ascii="Courier New" w:hAnsi="Courier New" w:cs="Courier New"/>
      </w:rPr>
    </w:lvl>
    <w:lvl w:ilvl="5" w:tplc="040C0005" w:tentative="1">
      <w:start w:val="1"/>
      <w:numFmt w:val="bullet"/>
      <w:lvlText w:val=""/>
      <w:lvlJc w:val="left"/>
      <w:pPr>
        <w:ind w:left="3960" w:hanging="360"/>
      </w:pPr>
      <w:rPr>
        <w:rFonts w:hint="default" w:ascii="Wingdings" w:hAnsi="Wingdings"/>
      </w:rPr>
    </w:lvl>
    <w:lvl w:ilvl="6" w:tplc="040C0001" w:tentative="1">
      <w:start w:val="1"/>
      <w:numFmt w:val="bullet"/>
      <w:lvlText w:val=""/>
      <w:lvlJc w:val="left"/>
      <w:pPr>
        <w:ind w:left="4680" w:hanging="360"/>
      </w:pPr>
      <w:rPr>
        <w:rFonts w:hint="default" w:ascii="Symbol" w:hAnsi="Symbol"/>
      </w:rPr>
    </w:lvl>
    <w:lvl w:ilvl="7" w:tplc="040C0003" w:tentative="1">
      <w:start w:val="1"/>
      <w:numFmt w:val="bullet"/>
      <w:lvlText w:val="o"/>
      <w:lvlJc w:val="left"/>
      <w:pPr>
        <w:ind w:left="5400" w:hanging="360"/>
      </w:pPr>
      <w:rPr>
        <w:rFonts w:hint="default" w:ascii="Courier New" w:hAnsi="Courier New" w:cs="Courier New"/>
      </w:rPr>
    </w:lvl>
    <w:lvl w:ilvl="8" w:tplc="040C0005" w:tentative="1">
      <w:start w:val="1"/>
      <w:numFmt w:val="bullet"/>
      <w:lvlText w:val=""/>
      <w:lvlJc w:val="left"/>
      <w:pPr>
        <w:ind w:left="6120" w:hanging="360"/>
      </w:pPr>
      <w:rPr>
        <w:rFonts w:hint="default" w:ascii="Wingdings" w:hAnsi="Wingdings"/>
      </w:rPr>
    </w:lvl>
  </w:abstractNum>
  <w:num w:numId="1" w16cid:durableId="1965887564">
    <w:abstractNumId w:val="0"/>
  </w:num>
  <w:num w:numId="2" w16cid:durableId="20646739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éo Henry">
    <w15:presenceInfo w15:providerId="Windows Live" w15:userId="ce089828e7ed4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20"/>
    <w:rsid w:val="00001100"/>
    <w:rsid w:val="0000301F"/>
    <w:rsid w:val="00003EA6"/>
    <w:rsid w:val="00003F70"/>
    <w:rsid w:val="00013487"/>
    <w:rsid w:val="000247DB"/>
    <w:rsid w:val="00042C5D"/>
    <w:rsid w:val="00053184"/>
    <w:rsid w:val="00056EAE"/>
    <w:rsid w:val="00083E4E"/>
    <w:rsid w:val="000A4930"/>
    <w:rsid w:val="000A7196"/>
    <w:rsid w:val="000B7CFB"/>
    <w:rsid w:val="00100672"/>
    <w:rsid w:val="00114E5B"/>
    <w:rsid w:val="00140FC4"/>
    <w:rsid w:val="00144936"/>
    <w:rsid w:val="001533FD"/>
    <w:rsid w:val="00170A3A"/>
    <w:rsid w:val="00171E52"/>
    <w:rsid w:val="00191C4F"/>
    <w:rsid w:val="001959E6"/>
    <w:rsid w:val="001B6D05"/>
    <w:rsid w:val="002006EF"/>
    <w:rsid w:val="00237FF4"/>
    <w:rsid w:val="002437E7"/>
    <w:rsid w:val="00261B72"/>
    <w:rsid w:val="002674E3"/>
    <w:rsid w:val="00271418"/>
    <w:rsid w:val="00276FAA"/>
    <w:rsid w:val="002844D8"/>
    <w:rsid w:val="0028710A"/>
    <w:rsid w:val="002C1B4B"/>
    <w:rsid w:val="002F06D5"/>
    <w:rsid w:val="00312C67"/>
    <w:rsid w:val="003679E1"/>
    <w:rsid w:val="00390BBE"/>
    <w:rsid w:val="003C0904"/>
    <w:rsid w:val="003D3E45"/>
    <w:rsid w:val="003F0795"/>
    <w:rsid w:val="00403457"/>
    <w:rsid w:val="004143F9"/>
    <w:rsid w:val="00447AD1"/>
    <w:rsid w:val="004B4838"/>
    <w:rsid w:val="004B6379"/>
    <w:rsid w:val="004C3115"/>
    <w:rsid w:val="004C7F42"/>
    <w:rsid w:val="004D4EBC"/>
    <w:rsid w:val="004F664F"/>
    <w:rsid w:val="0050756B"/>
    <w:rsid w:val="0051743A"/>
    <w:rsid w:val="005333D0"/>
    <w:rsid w:val="00547B62"/>
    <w:rsid w:val="00550B1B"/>
    <w:rsid w:val="00552C2C"/>
    <w:rsid w:val="005723F8"/>
    <w:rsid w:val="00597507"/>
    <w:rsid w:val="005A465B"/>
    <w:rsid w:val="005A6440"/>
    <w:rsid w:val="005D6334"/>
    <w:rsid w:val="00623662"/>
    <w:rsid w:val="0062600A"/>
    <w:rsid w:val="00635B2E"/>
    <w:rsid w:val="00636F20"/>
    <w:rsid w:val="00654A26"/>
    <w:rsid w:val="00665121"/>
    <w:rsid w:val="00693CA1"/>
    <w:rsid w:val="006B70D2"/>
    <w:rsid w:val="006C0736"/>
    <w:rsid w:val="006E0115"/>
    <w:rsid w:val="006E0306"/>
    <w:rsid w:val="00727F82"/>
    <w:rsid w:val="007361A4"/>
    <w:rsid w:val="0074072F"/>
    <w:rsid w:val="007410DA"/>
    <w:rsid w:val="0079373D"/>
    <w:rsid w:val="0079791B"/>
    <w:rsid w:val="007D6D16"/>
    <w:rsid w:val="007E1E1A"/>
    <w:rsid w:val="007E23C7"/>
    <w:rsid w:val="007F31E1"/>
    <w:rsid w:val="00800CD7"/>
    <w:rsid w:val="0083007E"/>
    <w:rsid w:val="00851931"/>
    <w:rsid w:val="008543E3"/>
    <w:rsid w:val="008959FA"/>
    <w:rsid w:val="008D7220"/>
    <w:rsid w:val="009049EB"/>
    <w:rsid w:val="00916C76"/>
    <w:rsid w:val="00921C1E"/>
    <w:rsid w:val="00932FA2"/>
    <w:rsid w:val="009722F8"/>
    <w:rsid w:val="00982296"/>
    <w:rsid w:val="00983359"/>
    <w:rsid w:val="00984896"/>
    <w:rsid w:val="0099293A"/>
    <w:rsid w:val="009A5BAB"/>
    <w:rsid w:val="009D2E8E"/>
    <w:rsid w:val="009E6043"/>
    <w:rsid w:val="00A15EAE"/>
    <w:rsid w:val="00A210AC"/>
    <w:rsid w:val="00A21867"/>
    <w:rsid w:val="00A35840"/>
    <w:rsid w:val="00A4287D"/>
    <w:rsid w:val="00A45201"/>
    <w:rsid w:val="00A537B7"/>
    <w:rsid w:val="00A6320C"/>
    <w:rsid w:val="00A76117"/>
    <w:rsid w:val="00A778C7"/>
    <w:rsid w:val="00A85038"/>
    <w:rsid w:val="00A95101"/>
    <w:rsid w:val="00A96D2A"/>
    <w:rsid w:val="00AA1EA3"/>
    <w:rsid w:val="00AA3916"/>
    <w:rsid w:val="00AA480B"/>
    <w:rsid w:val="00AB4305"/>
    <w:rsid w:val="00AD6CCC"/>
    <w:rsid w:val="00B13398"/>
    <w:rsid w:val="00B15B9F"/>
    <w:rsid w:val="00B46C7C"/>
    <w:rsid w:val="00B52974"/>
    <w:rsid w:val="00B7649B"/>
    <w:rsid w:val="00B76F89"/>
    <w:rsid w:val="00B77E33"/>
    <w:rsid w:val="00B91052"/>
    <w:rsid w:val="00BB6778"/>
    <w:rsid w:val="00BD1BF4"/>
    <w:rsid w:val="00C3660B"/>
    <w:rsid w:val="00C4735A"/>
    <w:rsid w:val="00C5123F"/>
    <w:rsid w:val="00C51928"/>
    <w:rsid w:val="00C5518A"/>
    <w:rsid w:val="00C979F2"/>
    <w:rsid w:val="00CA1A8C"/>
    <w:rsid w:val="00CB736D"/>
    <w:rsid w:val="00CD686D"/>
    <w:rsid w:val="00CE071C"/>
    <w:rsid w:val="00D11BDA"/>
    <w:rsid w:val="00D23B7B"/>
    <w:rsid w:val="00D3758D"/>
    <w:rsid w:val="00D52028"/>
    <w:rsid w:val="00D56A4C"/>
    <w:rsid w:val="00D819AF"/>
    <w:rsid w:val="00D872CB"/>
    <w:rsid w:val="00DA0D90"/>
    <w:rsid w:val="00DC06DE"/>
    <w:rsid w:val="00DC7536"/>
    <w:rsid w:val="00DD5BCD"/>
    <w:rsid w:val="00DE2933"/>
    <w:rsid w:val="00DF0A2E"/>
    <w:rsid w:val="00DF24F5"/>
    <w:rsid w:val="00E12809"/>
    <w:rsid w:val="00E27B4B"/>
    <w:rsid w:val="00E33040"/>
    <w:rsid w:val="00E50973"/>
    <w:rsid w:val="00E515C2"/>
    <w:rsid w:val="00E67B6E"/>
    <w:rsid w:val="00E70563"/>
    <w:rsid w:val="00E7636C"/>
    <w:rsid w:val="00E858E8"/>
    <w:rsid w:val="00EA232C"/>
    <w:rsid w:val="00EA3BFE"/>
    <w:rsid w:val="00EB36EE"/>
    <w:rsid w:val="00EC35F7"/>
    <w:rsid w:val="00EE386F"/>
    <w:rsid w:val="00F12BD0"/>
    <w:rsid w:val="00F232D1"/>
    <w:rsid w:val="00F55601"/>
    <w:rsid w:val="00F76284"/>
    <w:rsid w:val="00F8322C"/>
    <w:rsid w:val="00F84F69"/>
    <w:rsid w:val="00F86096"/>
    <w:rsid w:val="00F91802"/>
    <w:rsid w:val="00FA47B6"/>
    <w:rsid w:val="00FC7D3C"/>
    <w:rsid w:val="00FD0DC0"/>
    <w:rsid w:val="00FD33E6"/>
    <w:rsid w:val="130E390E"/>
    <w:rsid w:val="17CE1D0D"/>
    <w:rsid w:val="1DC7DFAE"/>
    <w:rsid w:val="23DDEE19"/>
    <w:rsid w:val="32749E5A"/>
    <w:rsid w:val="54D06066"/>
    <w:rsid w:val="5BAF4361"/>
    <w:rsid w:val="5ECD0D6D"/>
    <w:rsid w:val="6533981D"/>
    <w:rsid w:val="704AC7A3"/>
    <w:rsid w:val="73CADD21"/>
    <w:rsid w:val="75F3064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1E5"/>
  <w15:chartTrackingRefBased/>
  <w15:docId w15:val="{3789A682-F98B-4A01-9D69-4BB5D462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30E390E"/>
    <w:pPr>
      <w:spacing w:before="60" w:line="288" w:lineRule="auto"/>
      <w:ind w:firstLine="709"/>
      <w:jc w:val="both"/>
    </w:pPr>
    <w:rPr>
      <w:rFonts w:ascii="Garamond" w:hAnsi="Garamond"/>
      <w:lang w:val="en-US"/>
    </w:rPr>
  </w:style>
  <w:style w:type="paragraph" w:styleId="Heading1">
    <w:name w:val="heading 1"/>
    <w:basedOn w:val="ListParagraph"/>
    <w:next w:val="Normal"/>
    <w:link w:val="Heading1Char"/>
    <w:uiPriority w:val="9"/>
    <w:qFormat/>
    <w:rsid w:val="130E390E"/>
    <w:pPr>
      <w:numPr>
        <w:numId w:val="1"/>
      </w:numPr>
      <w:spacing w:before="120" w:after="120"/>
      <w:outlineLvl w:val="0"/>
    </w:pPr>
    <w:rPr>
      <w:b/>
      <w:bCs/>
    </w:rPr>
  </w:style>
  <w:style w:type="paragraph" w:styleId="Heading2">
    <w:name w:val="heading 2"/>
    <w:basedOn w:val="ListParagraph"/>
    <w:next w:val="Normal"/>
    <w:link w:val="Heading2Char"/>
    <w:uiPriority w:val="9"/>
    <w:unhideWhenUsed/>
    <w:qFormat/>
    <w:rsid w:val="130E390E"/>
    <w:pPr>
      <w:numPr>
        <w:numId w:val="2"/>
      </w:numPr>
      <w:spacing w:before="120" w:after="120"/>
      <w:ind w:left="357" w:hanging="357"/>
      <w:outlineLvl w:val="1"/>
    </w:pPr>
    <w:rPr>
      <w:i/>
      <w:iCs/>
    </w:rPr>
  </w:style>
  <w:style w:type="paragraph" w:styleId="Heading3">
    <w:name w:val="heading 3"/>
    <w:basedOn w:val="Normal"/>
    <w:next w:val="Normal"/>
    <w:link w:val="Heading3Char"/>
    <w:uiPriority w:val="9"/>
    <w:unhideWhenUsed/>
    <w:qFormat/>
    <w:rsid w:val="130E390E"/>
    <w:pPr>
      <w:keepNext/>
      <w:spacing w:before="4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130E390E"/>
    <w:pPr>
      <w:keepNext/>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130E390E"/>
    <w:pPr>
      <w:keepNext/>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130E390E"/>
    <w:pPr>
      <w:keepNext/>
      <w:spacing w:before="4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130E390E"/>
    <w:pPr>
      <w:keepNext/>
      <w:spacing w:before="4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130E390E"/>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130E390E"/>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130E390E"/>
    <w:pPr>
      <w:tabs>
        <w:tab w:val="center" w:pos="4536"/>
        <w:tab w:val="right" w:pos="9072"/>
      </w:tabs>
    </w:pPr>
  </w:style>
  <w:style w:type="character" w:styleId="HeaderChar" w:customStyle="1">
    <w:name w:val="Header Char"/>
    <w:basedOn w:val="DefaultParagraphFont"/>
    <w:link w:val="Header"/>
    <w:uiPriority w:val="99"/>
    <w:rsid w:val="130E390E"/>
    <w:rPr>
      <w:rFonts w:ascii="Garamond" w:hAnsi="Garamond" w:eastAsiaTheme="minorEastAsia" w:cstheme="minorBidi"/>
      <w:noProof w:val="0"/>
      <w:lang w:val="en-US"/>
    </w:rPr>
  </w:style>
  <w:style w:type="paragraph" w:styleId="Footer">
    <w:name w:val="footer"/>
    <w:basedOn w:val="Normal"/>
    <w:link w:val="FooterChar"/>
    <w:uiPriority w:val="99"/>
    <w:unhideWhenUsed/>
    <w:rsid w:val="130E390E"/>
    <w:pPr>
      <w:tabs>
        <w:tab w:val="center" w:pos="4536"/>
        <w:tab w:val="right" w:pos="9072"/>
      </w:tabs>
    </w:pPr>
  </w:style>
  <w:style w:type="character" w:styleId="FooterChar" w:customStyle="1">
    <w:name w:val="Footer Char"/>
    <w:basedOn w:val="DefaultParagraphFont"/>
    <w:link w:val="Footer"/>
    <w:uiPriority w:val="99"/>
    <w:rsid w:val="130E390E"/>
    <w:rPr>
      <w:rFonts w:ascii="Garamond" w:hAnsi="Garamond" w:eastAsiaTheme="minorEastAsia" w:cstheme="minorBidi"/>
      <w:noProof w:val="0"/>
      <w:lang w:val="en-US"/>
    </w:rPr>
  </w:style>
  <w:style w:type="paragraph" w:styleId="Title">
    <w:name w:val="Title"/>
    <w:basedOn w:val="Normal"/>
    <w:next w:val="Normal"/>
    <w:link w:val="TitleChar"/>
    <w:uiPriority w:val="10"/>
    <w:qFormat/>
    <w:rsid w:val="130E390E"/>
    <w:pPr>
      <w:ind w:firstLine="0"/>
      <w:jc w:val="center"/>
    </w:pPr>
    <w:rPr>
      <w:b/>
      <w:bCs/>
      <w:smallCaps/>
      <w:sz w:val="28"/>
      <w:szCs w:val="28"/>
    </w:rPr>
  </w:style>
  <w:style w:type="character" w:styleId="TitleChar" w:customStyle="1">
    <w:name w:val="Title Char"/>
    <w:basedOn w:val="DefaultParagraphFont"/>
    <w:link w:val="Title"/>
    <w:uiPriority w:val="10"/>
    <w:rsid w:val="130E390E"/>
    <w:rPr>
      <w:rFonts w:ascii="Garamond" w:hAnsi="Garamond" w:eastAsiaTheme="minorEastAsia" w:cstheme="minorBidi"/>
      <w:b/>
      <w:bCs/>
      <w:smallCaps/>
      <w:noProof w:val="0"/>
      <w:sz w:val="28"/>
      <w:szCs w:val="28"/>
      <w:lang w:val="en-US"/>
    </w:rPr>
  </w:style>
  <w:style w:type="paragraph" w:styleId="ListParagraph">
    <w:name w:val="List Paragraph"/>
    <w:basedOn w:val="Normal"/>
    <w:uiPriority w:val="34"/>
    <w:qFormat/>
    <w:rsid w:val="130E390E"/>
    <w:pPr>
      <w:ind w:right="3969"/>
    </w:pPr>
  </w:style>
  <w:style w:type="character" w:styleId="Heading1Char" w:customStyle="1">
    <w:name w:val="Heading 1 Char"/>
    <w:basedOn w:val="DefaultParagraphFont"/>
    <w:link w:val="Heading1"/>
    <w:uiPriority w:val="9"/>
    <w:rsid w:val="130E390E"/>
    <w:rPr>
      <w:rFonts w:ascii="Garamond" w:hAnsi="Garamond"/>
      <w:b/>
      <w:bCs/>
      <w:lang w:val="en-US"/>
    </w:rPr>
  </w:style>
  <w:style w:type="character" w:styleId="Heading2Char" w:customStyle="1">
    <w:name w:val="Heading 2 Char"/>
    <w:basedOn w:val="DefaultParagraphFont"/>
    <w:link w:val="Heading2"/>
    <w:uiPriority w:val="9"/>
    <w:rsid w:val="130E390E"/>
    <w:rPr>
      <w:rFonts w:ascii="Garamond" w:hAnsi="Garamond"/>
      <w:i/>
      <w:iCs/>
      <w:lang w:val="en-US"/>
    </w:rPr>
  </w:style>
  <w:style w:type="table" w:styleId="PlainTable3">
    <w:name w:val="Plain Table 3"/>
    <w:basedOn w:val="TableNormal"/>
    <w:uiPriority w:val="43"/>
    <w:rsid w:val="00261B72"/>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130E390E"/>
    <w:pPr>
      <w:spacing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130E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eastAsia="Times New Roman" w:cs="Courier New"/>
      <w:sz w:val="20"/>
      <w:szCs w:val="20"/>
      <w:lang w:eastAsia="fr-FR"/>
    </w:rPr>
  </w:style>
  <w:style w:type="character" w:styleId="HTMLPreformattedChar" w:customStyle="1">
    <w:name w:val="HTML Preformatted Char"/>
    <w:basedOn w:val="DefaultParagraphFont"/>
    <w:link w:val="HTMLPreformatted"/>
    <w:uiPriority w:val="99"/>
    <w:semiHidden/>
    <w:rsid w:val="130E390E"/>
    <w:rPr>
      <w:rFonts w:ascii="Courier New" w:hAnsi="Courier New" w:eastAsia="Times New Roman" w:cs="Courier New"/>
      <w:noProof w:val="0"/>
      <w:sz w:val="20"/>
      <w:szCs w:val="20"/>
      <w:lang w:val="en-US" w:eastAsia="fr-FR"/>
    </w:rPr>
  </w:style>
  <w:style w:type="table" w:styleId="TableGrid">
    <w:name w:val="Table Grid"/>
    <w:basedOn w:val="TableNormal"/>
    <w:uiPriority w:val="39"/>
    <w:rsid w:val="00550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4">
    <w:name w:val="Plain Table 4"/>
    <w:basedOn w:val="TableNormal"/>
    <w:uiPriority w:val="44"/>
    <w:rsid w:val="00C551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552C2C"/>
    <w:rPr>
      <w:sz w:val="16"/>
      <w:szCs w:val="16"/>
    </w:rPr>
  </w:style>
  <w:style w:type="paragraph" w:styleId="CommentText">
    <w:name w:val="annotation text"/>
    <w:basedOn w:val="Normal"/>
    <w:link w:val="CommentTextChar"/>
    <w:uiPriority w:val="99"/>
    <w:semiHidden/>
    <w:unhideWhenUsed/>
    <w:rsid w:val="130E390E"/>
    <w:rPr>
      <w:sz w:val="20"/>
      <w:szCs w:val="20"/>
    </w:rPr>
  </w:style>
  <w:style w:type="character" w:styleId="CommentTextChar" w:customStyle="1">
    <w:name w:val="Comment Text Char"/>
    <w:basedOn w:val="DefaultParagraphFont"/>
    <w:link w:val="CommentText"/>
    <w:uiPriority w:val="99"/>
    <w:semiHidden/>
    <w:rsid w:val="130E390E"/>
    <w:rPr>
      <w:rFonts w:ascii="Garamond" w:hAnsi="Garamond" w:eastAsiaTheme="minorEastAsia" w:cstheme="minorBidi"/>
      <w:noProof w:val="0"/>
      <w:sz w:val="20"/>
      <w:szCs w:val="20"/>
      <w:lang w:val="en-US"/>
    </w:rPr>
  </w:style>
  <w:style w:type="paragraph" w:styleId="CommentSubject">
    <w:name w:val="annotation subject"/>
    <w:basedOn w:val="CommentText"/>
    <w:next w:val="CommentText"/>
    <w:link w:val="CommentSubjectChar"/>
    <w:uiPriority w:val="99"/>
    <w:semiHidden/>
    <w:unhideWhenUsed/>
    <w:rsid w:val="130E390E"/>
    <w:rPr>
      <w:b/>
      <w:bCs/>
    </w:rPr>
  </w:style>
  <w:style w:type="character" w:styleId="CommentSubjectChar" w:customStyle="1">
    <w:name w:val="Comment Subject Char"/>
    <w:basedOn w:val="CommentTextChar"/>
    <w:link w:val="CommentSubject"/>
    <w:uiPriority w:val="99"/>
    <w:semiHidden/>
    <w:rsid w:val="130E390E"/>
    <w:rPr>
      <w:rFonts w:ascii="Garamond" w:hAnsi="Garamond" w:eastAsiaTheme="minorEastAsia" w:cstheme="minorBidi"/>
      <w:b/>
      <w:bCs/>
      <w:noProof w:val="0"/>
      <w:sz w:val="20"/>
      <w:szCs w:val="20"/>
      <w:lang w:val="en-US"/>
    </w:rPr>
  </w:style>
  <w:style w:type="paragraph" w:styleId="Subtitle">
    <w:name w:val="Subtitle"/>
    <w:basedOn w:val="Normal"/>
    <w:next w:val="Normal"/>
    <w:link w:val="SubtitleChar"/>
    <w:uiPriority w:val="11"/>
    <w:qFormat/>
    <w:rsid w:val="130E390E"/>
    <w:rPr>
      <w:rFonts w:eastAsiaTheme="minorEastAsia"/>
      <w:color w:val="5A5A5A"/>
    </w:rPr>
  </w:style>
  <w:style w:type="paragraph" w:styleId="Quote">
    <w:name w:val="Quote"/>
    <w:basedOn w:val="Normal"/>
    <w:next w:val="Normal"/>
    <w:link w:val="QuoteChar"/>
    <w:uiPriority w:val="29"/>
    <w:qFormat/>
    <w:rsid w:val="130E390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30E390E"/>
    <w:pPr>
      <w:spacing w:before="360" w:after="360"/>
      <w:ind w:left="864" w:right="864"/>
      <w:jc w:val="center"/>
    </w:pPr>
    <w:rPr>
      <w:i/>
      <w:iCs/>
      <w:color w:val="4472C4" w:themeColor="accent1"/>
    </w:rPr>
  </w:style>
  <w:style w:type="character" w:styleId="Heading3Char" w:customStyle="1">
    <w:name w:val="Heading 3 Char"/>
    <w:basedOn w:val="DefaultParagraphFont"/>
    <w:link w:val="Heading3"/>
    <w:uiPriority w:val="9"/>
    <w:rsid w:val="130E390E"/>
    <w:rPr>
      <w:rFonts w:asciiTheme="majorHAnsi" w:hAnsiTheme="majorHAnsi" w:eastAsiaTheme="majorEastAsia" w:cstheme="majorBidi"/>
      <w:noProof w:val="0"/>
      <w:color w:val="1F3763"/>
      <w:sz w:val="24"/>
      <w:szCs w:val="24"/>
      <w:lang w:val="en-US"/>
    </w:rPr>
  </w:style>
  <w:style w:type="character" w:styleId="Heading4Char" w:customStyle="1">
    <w:name w:val="Heading 4 Char"/>
    <w:basedOn w:val="DefaultParagraphFont"/>
    <w:link w:val="Heading4"/>
    <w:uiPriority w:val="9"/>
    <w:rsid w:val="130E390E"/>
    <w:rPr>
      <w:rFonts w:asciiTheme="majorHAnsi" w:hAnsiTheme="majorHAnsi" w:eastAsiaTheme="majorEastAsia" w:cstheme="majorBidi"/>
      <w:i/>
      <w:iCs/>
      <w:noProof w:val="0"/>
      <w:color w:val="2F5496" w:themeColor="accent1" w:themeShade="BF"/>
      <w:lang w:val="en-US"/>
    </w:rPr>
  </w:style>
  <w:style w:type="character" w:styleId="Heading5Char" w:customStyle="1">
    <w:name w:val="Heading 5 Char"/>
    <w:basedOn w:val="DefaultParagraphFont"/>
    <w:link w:val="Heading5"/>
    <w:uiPriority w:val="9"/>
    <w:rsid w:val="130E390E"/>
    <w:rPr>
      <w:rFonts w:asciiTheme="majorHAnsi" w:hAnsiTheme="majorHAnsi" w:eastAsiaTheme="majorEastAsia" w:cstheme="majorBidi"/>
      <w:noProof w:val="0"/>
      <w:color w:val="2F5496" w:themeColor="accent1" w:themeShade="BF"/>
      <w:lang w:val="en-US"/>
    </w:rPr>
  </w:style>
  <w:style w:type="character" w:styleId="Heading6Char" w:customStyle="1">
    <w:name w:val="Heading 6 Char"/>
    <w:basedOn w:val="DefaultParagraphFont"/>
    <w:link w:val="Heading6"/>
    <w:uiPriority w:val="9"/>
    <w:rsid w:val="130E390E"/>
    <w:rPr>
      <w:rFonts w:asciiTheme="majorHAnsi" w:hAnsiTheme="majorHAnsi" w:eastAsiaTheme="majorEastAsia" w:cstheme="majorBidi"/>
      <w:noProof w:val="0"/>
      <w:color w:val="1F3763"/>
      <w:lang w:val="en-US"/>
    </w:rPr>
  </w:style>
  <w:style w:type="character" w:styleId="Heading7Char" w:customStyle="1">
    <w:name w:val="Heading 7 Char"/>
    <w:basedOn w:val="DefaultParagraphFont"/>
    <w:link w:val="Heading7"/>
    <w:uiPriority w:val="9"/>
    <w:rsid w:val="130E390E"/>
    <w:rPr>
      <w:rFonts w:asciiTheme="majorHAnsi" w:hAnsiTheme="majorHAnsi" w:eastAsiaTheme="majorEastAsia" w:cstheme="majorBidi"/>
      <w:i/>
      <w:iCs/>
      <w:noProof w:val="0"/>
      <w:color w:val="1F3763"/>
      <w:lang w:val="en-US"/>
    </w:rPr>
  </w:style>
  <w:style w:type="character" w:styleId="Heading8Char" w:customStyle="1">
    <w:name w:val="Heading 8 Char"/>
    <w:basedOn w:val="DefaultParagraphFont"/>
    <w:link w:val="Heading8"/>
    <w:uiPriority w:val="9"/>
    <w:rsid w:val="130E390E"/>
    <w:rPr>
      <w:rFonts w:asciiTheme="majorHAnsi" w:hAnsiTheme="majorHAnsi" w:eastAsiaTheme="majorEastAsia" w:cstheme="majorBidi"/>
      <w:noProof w:val="0"/>
      <w:color w:val="272727"/>
      <w:sz w:val="21"/>
      <w:szCs w:val="21"/>
      <w:lang w:val="en-US"/>
    </w:rPr>
  </w:style>
  <w:style w:type="character" w:styleId="Heading9Char" w:customStyle="1">
    <w:name w:val="Heading 9 Char"/>
    <w:basedOn w:val="DefaultParagraphFont"/>
    <w:link w:val="Heading9"/>
    <w:uiPriority w:val="9"/>
    <w:rsid w:val="130E390E"/>
    <w:rPr>
      <w:rFonts w:asciiTheme="majorHAnsi" w:hAnsiTheme="majorHAnsi" w:eastAsiaTheme="majorEastAsia" w:cstheme="majorBidi"/>
      <w:i/>
      <w:iCs/>
      <w:noProof w:val="0"/>
      <w:color w:val="272727"/>
      <w:sz w:val="21"/>
      <w:szCs w:val="21"/>
      <w:lang w:val="en-US"/>
    </w:rPr>
  </w:style>
  <w:style w:type="character" w:styleId="SubtitleChar" w:customStyle="1">
    <w:name w:val="Subtitle Char"/>
    <w:basedOn w:val="DefaultParagraphFont"/>
    <w:link w:val="Subtitle"/>
    <w:uiPriority w:val="11"/>
    <w:rsid w:val="130E390E"/>
    <w:rPr>
      <w:rFonts w:asciiTheme="minorHAnsi" w:hAnsiTheme="minorHAnsi" w:eastAsiaTheme="minorEastAsia" w:cstheme="minorBidi"/>
      <w:noProof w:val="0"/>
      <w:color w:val="5A5A5A"/>
      <w:lang w:val="en-US"/>
    </w:rPr>
  </w:style>
  <w:style w:type="character" w:styleId="QuoteChar" w:customStyle="1">
    <w:name w:val="Quote Char"/>
    <w:basedOn w:val="DefaultParagraphFont"/>
    <w:link w:val="Quote"/>
    <w:uiPriority w:val="29"/>
    <w:rsid w:val="130E390E"/>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130E390E"/>
    <w:rPr>
      <w:i/>
      <w:iCs/>
      <w:noProof w:val="0"/>
      <w:color w:val="4472C4" w:themeColor="accent1"/>
      <w:lang w:val="en-US"/>
    </w:rPr>
  </w:style>
  <w:style w:type="paragraph" w:styleId="TOC1">
    <w:name w:val="toc 1"/>
    <w:basedOn w:val="Normal"/>
    <w:next w:val="Normal"/>
    <w:uiPriority w:val="39"/>
    <w:unhideWhenUsed/>
    <w:rsid w:val="130E390E"/>
    <w:pPr>
      <w:spacing w:after="100"/>
    </w:pPr>
  </w:style>
  <w:style w:type="paragraph" w:styleId="TOC2">
    <w:name w:val="toc 2"/>
    <w:basedOn w:val="Normal"/>
    <w:next w:val="Normal"/>
    <w:uiPriority w:val="39"/>
    <w:unhideWhenUsed/>
    <w:rsid w:val="130E390E"/>
    <w:pPr>
      <w:spacing w:after="100"/>
      <w:ind w:left="220"/>
    </w:pPr>
  </w:style>
  <w:style w:type="paragraph" w:styleId="TOC3">
    <w:name w:val="toc 3"/>
    <w:basedOn w:val="Normal"/>
    <w:next w:val="Normal"/>
    <w:uiPriority w:val="39"/>
    <w:unhideWhenUsed/>
    <w:rsid w:val="130E390E"/>
    <w:pPr>
      <w:spacing w:after="100"/>
      <w:ind w:left="440"/>
    </w:pPr>
  </w:style>
  <w:style w:type="paragraph" w:styleId="TOC4">
    <w:name w:val="toc 4"/>
    <w:basedOn w:val="Normal"/>
    <w:next w:val="Normal"/>
    <w:uiPriority w:val="39"/>
    <w:unhideWhenUsed/>
    <w:rsid w:val="130E390E"/>
    <w:pPr>
      <w:spacing w:after="100"/>
      <w:ind w:left="660"/>
    </w:pPr>
  </w:style>
  <w:style w:type="paragraph" w:styleId="TOC5">
    <w:name w:val="toc 5"/>
    <w:basedOn w:val="Normal"/>
    <w:next w:val="Normal"/>
    <w:uiPriority w:val="39"/>
    <w:unhideWhenUsed/>
    <w:rsid w:val="130E390E"/>
    <w:pPr>
      <w:spacing w:after="100"/>
      <w:ind w:left="880"/>
    </w:pPr>
  </w:style>
  <w:style w:type="paragraph" w:styleId="TOC6">
    <w:name w:val="toc 6"/>
    <w:basedOn w:val="Normal"/>
    <w:next w:val="Normal"/>
    <w:uiPriority w:val="39"/>
    <w:unhideWhenUsed/>
    <w:rsid w:val="130E390E"/>
    <w:pPr>
      <w:spacing w:after="100"/>
      <w:ind w:left="1100"/>
    </w:pPr>
  </w:style>
  <w:style w:type="paragraph" w:styleId="TOC7">
    <w:name w:val="toc 7"/>
    <w:basedOn w:val="Normal"/>
    <w:next w:val="Normal"/>
    <w:uiPriority w:val="39"/>
    <w:unhideWhenUsed/>
    <w:rsid w:val="130E390E"/>
    <w:pPr>
      <w:spacing w:after="100"/>
      <w:ind w:left="1320"/>
    </w:pPr>
  </w:style>
  <w:style w:type="paragraph" w:styleId="TOC8">
    <w:name w:val="toc 8"/>
    <w:basedOn w:val="Normal"/>
    <w:next w:val="Normal"/>
    <w:uiPriority w:val="39"/>
    <w:unhideWhenUsed/>
    <w:rsid w:val="130E390E"/>
    <w:pPr>
      <w:spacing w:after="100"/>
      <w:ind w:left="1540"/>
    </w:pPr>
  </w:style>
  <w:style w:type="paragraph" w:styleId="TOC9">
    <w:name w:val="toc 9"/>
    <w:basedOn w:val="Normal"/>
    <w:next w:val="Normal"/>
    <w:uiPriority w:val="39"/>
    <w:unhideWhenUsed/>
    <w:rsid w:val="130E390E"/>
    <w:pPr>
      <w:spacing w:after="100"/>
      <w:ind w:left="1760"/>
    </w:pPr>
  </w:style>
  <w:style w:type="paragraph" w:styleId="EndnoteText">
    <w:name w:val="endnote text"/>
    <w:basedOn w:val="Normal"/>
    <w:link w:val="EndnoteTextChar"/>
    <w:uiPriority w:val="99"/>
    <w:semiHidden/>
    <w:unhideWhenUsed/>
    <w:rsid w:val="130E390E"/>
    <w:rPr>
      <w:sz w:val="20"/>
      <w:szCs w:val="20"/>
    </w:rPr>
  </w:style>
  <w:style w:type="character" w:styleId="EndnoteTextChar" w:customStyle="1">
    <w:name w:val="Endnote Text Char"/>
    <w:basedOn w:val="DefaultParagraphFont"/>
    <w:link w:val="EndnoteText"/>
    <w:uiPriority w:val="99"/>
    <w:semiHidden/>
    <w:rsid w:val="130E390E"/>
    <w:rPr>
      <w:noProof w:val="0"/>
      <w:sz w:val="20"/>
      <w:szCs w:val="20"/>
      <w:lang w:val="en-US"/>
    </w:rPr>
  </w:style>
  <w:style w:type="paragraph" w:styleId="FootnoteText">
    <w:name w:val="footnote text"/>
    <w:basedOn w:val="Normal"/>
    <w:link w:val="FootnoteTextChar"/>
    <w:uiPriority w:val="99"/>
    <w:semiHidden/>
    <w:unhideWhenUsed/>
    <w:rsid w:val="130E390E"/>
    <w:rPr>
      <w:sz w:val="20"/>
      <w:szCs w:val="20"/>
    </w:rPr>
  </w:style>
  <w:style w:type="character" w:styleId="FootnoteTextChar" w:customStyle="1">
    <w:name w:val="Footnote Text Char"/>
    <w:basedOn w:val="DefaultParagraphFont"/>
    <w:link w:val="FootnoteText"/>
    <w:uiPriority w:val="99"/>
    <w:semiHidden/>
    <w:rsid w:val="130E390E"/>
    <w:rPr>
      <w:noProof w:val="0"/>
      <w:sz w:val="20"/>
      <w:szCs w:val="20"/>
      <w:lang w:val="en-US"/>
    </w:rPr>
  </w:style>
  <w:style w:type="table" w:styleId="PlainTable5">
    <w:name w:val="Plain Table 5"/>
    <w:basedOn w:val="TableNormal"/>
    <w:uiPriority w:val="45"/>
    <w:rsid w:val="00EA232C"/>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A232C"/>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Revision">
    <w:name w:val="Revision"/>
    <w:hidden/>
    <w:uiPriority w:val="99"/>
    <w:semiHidden/>
    <w:rsid w:val="00EA232C"/>
    <w:rPr>
      <w:rFonts w:ascii="Garamond" w:hAnsi="Garamond"/>
      <w:lang w:val="en-US"/>
    </w:rPr>
  </w:style>
  <w:style w:type="paragraph" w:styleId="NormalWeb">
    <w:name w:val="Normal (Web)"/>
    <w:basedOn w:val="Normal"/>
    <w:uiPriority w:val="99"/>
    <w:semiHidden/>
    <w:unhideWhenUsed/>
    <w:rsid w:val="00EA232C"/>
    <w:pPr>
      <w:spacing w:before="100" w:beforeAutospacing="1" w:after="100" w:afterAutospacing="1" w:line="240" w:lineRule="auto"/>
      <w:ind w:firstLine="0"/>
      <w:jc w:val="left"/>
    </w:pPr>
    <w:rPr>
      <w:rFonts w:ascii="Times New Roman" w:hAnsi="Times New Roman" w:eastAsia="Times New Roman" w:cs="Times New Roman"/>
      <w:lang w:eastAsia="fr-FR"/>
    </w:rPr>
  </w:style>
  <w:style w:type="character" w:styleId="FootnoteReference">
    <w:name w:val="footnote reference"/>
    <w:basedOn w:val="DefaultParagraphFont"/>
    <w:uiPriority w:val="99"/>
    <w:semiHidden/>
    <w:unhideWhenUsed/>
    <w:rsid w:val="00EA232C"/>
    <w:rPr>
      <w:vertAlign w:val="superscript"/>
    </w:rPr>
  </w:style>
  <w:style w:type="character" w:styleId="Hyperlink">
    <w:name w:val="Hyperlink"/>
    <w:basedOn w:val="DefaultParagraphFont"/>
    <w:uiPriority w:val="99"/>
    <w:unhideWhenUsed/>
    <w:rsid w:val="00EA232C"/>
    <w:rPr>
      <w:color w:val="0563C1" w:themeColor="hyperlink"/>
      <w:u w:val="single"/>
    </w:rPr>
  </w:style>
  <w:style w:type="character" w:styleId="UnresolvedMention">
    <w:name w:val="Unresolved Mention"/>
    <w:basedOn w:val="DefaultParagraphFont"/>
    <w:uiPriority w:val="99"/>
    <w:semiHidden/>
    <w:unhideWhenUsed/>
    <w:rsid w:val="00EA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9096">
      <w:bodyDiv w:val="1"/>
      <w:marLeft w:val="0"/>
      <w:marRight w:val="0"/>
      <w:marTop w:val="0"/>
      <w:marBottom w:val="0"/>
      <w:divBdr>
        <w:top w:val="none" w:sz="0" w:space="0" w:color="auto"/>
        <w:left w:val="none" w:sz="0" w:space="0" w:color="auto"/>
        <w:bottom w:val="none" w:sz="0" w:space="0" w:color="auto"/>
        <w:right w:val="none" w:sz="0" w:space="0" w:color="auto"/>
      </w:divBdr>
    </w:div>
    <w:div w:id="186412674">
      <w:bodyDiv w:val="1"/>
      <w:marLeft w:val="0"/>
      <w:marRight w:val="0"/>
      <w:marTop w:val="0"/>
      <w:marBottom w:val="0"/>
      <w:divBdr>
        <w:top w:val="none" w:sz="0" w:space="0" w:color="auto"/>
        <w:left w:val="none" w:sz="0" w:space="0" w:color="auto"/>
        <w:bottom w:val="none" w:sz="0" w:space="0" w:color="auto"/>
        <w:right w:val="none" w:sz="0" w:space="0" w:color="auto"/>
      </w:divBdr>
    </w:div>
    <w:div w:id="239221618">
      <w:bodyDiv w:val="1"/>
      <w:marLeft w:val="0"/>
      <w:marRight w:val="0"/>
      <w:marTop w:val="0"/>
      <w:marBottom w:val="0"/>
      <w:divBdr>
        <w:top w:val="none" w:sz="0" w:space="0" w:color="auto"/>
        <w:left w:val="none" w:sz="0" w:space="0" w:color="auto"/>
        <w:bottom w:val="none" w:sz="0" w:space="0" w:color="auto"/>
        <w:right w:val="none" w:sz="0" w:space="0" w:color="auto"/>
      </w:divBdr>
    </w:div>
    <w:div w:id="409278370">
      <w:bodyDiv w:val="1"/>
      <w:marLeft w:val="0"/>
      <w:marRight w:val="0"/>
      <w:marTop w:val="0"/>
      <w:marBottom w:val="0"/>
      <w:divBdr>
        <w:top w:val="none" w:sz="0" w:space="0" w:color="auto"/>
        <w:left w:val="none" w:sz="0" w:space="0" w:color="auto"/>
        <w:bottom w:val="none" w:sz="0" w:space="0" w:color="auto"/>
        <w:right w:val="none" w:sz="0" w:space="0" w:color="auto"/>
      </w:divBdr>
      <w:divsChild>
        <w:div w:id="5180744">
          <w:marLeft w:val="0"/>
          <w:marRight w:val="0"/>
          <w:marTop w:val="0"/>
          <w:marBottom w:val="0"/>
          <w:divBdr>
            <w:top w:val="none" w:sz="0" w:space="0" w:color="auto"/>
            <w:left w:val="none" w:sz="0" w:space="0" w:color="auto"/>
            <w:bottom w:val="none" w:sz="0" w:space="0" w:color="auto"/>
            <w:right w:val="none" w:sz="0" w:space="0" w:color="auto"/>
          </w:divBdr>
        </w:div>
        <w:div w:id="146829334">
          <w:marLeft w:val="0"/>
          <w:marRight w:val="0"/>
          <w:marTop w:val="0"/>
          <w:marBottom w:val="0"/>
          <w:divBdr>
            <w:top w:val="none" w:sz="0" w:space="0" w:color="auto"/>
            <w:left w:val="none" w:sz="0" w:space="0" w:color="auto"/>
            <w:bottom w:val="none" w:sz="0" w:space="0" w:color="auto"/>
            <w:right w:val="none" w:sz="0" w:space="0" w:color="auto"/>
          </w:divBdr>
        </w:div>
        <w:div w:id="170609506">
          <w:marLeft w:val="0"/>
          <w:marRight w:val="0"/>
          <w:marTop w:val="0"/>
          <w:marBottom w:val="0"/>
          <w:divBdr>
            <w:top w:val="none" w:sz="0" w:space="0" w:color="auto"/>
            <w:left w:val="none" w:sz="0" w:space="0" w:color="auto"/>
            <w:bottom w:val="none" w:sz="0" w:space="0" w:color="auto"/>
            <w:right w:val="none" w:sz="0" w:space="0" w:color="auto"/>
          </w:divBdr>
        </w:div>
        <w:div w:id="626350594">
          <w:marLeft w:val="0"/>
          <w:marRight w:val="0"/>
          <w:marTop w:val="0"/>
          <w:marBottom w:val="0"/>
          <w:divBdr>
            <w:top w:val="none" w:sz="0" w:space="0" w:color="auto"/>
            <w:left w:val="none" w:sz="0" w:space="0" w:color="auto"/>
            <w:bottom w:val="none" w:sz="0" w:space="0" w:color="auto"/>
            <w:right w:val="none" w:sz="0" w:space="0" w:color="auto"/>
          </w:divBdr>
        </w:div>
        <w:div w:id="711150654">
          <w:marLeft w:val="0"/>
          <w:marRight w:val="0"/>
          <w:marTop w:val="0"/>
          <w:marBottom w:val="0"/>
          <w:divBdr>
            <w:top w:val="none" w:sz="0" w:space="0" w:color="auto"/>
            <w:left w:val="none" w:sz="0" w:space="0" w:color="auto"/>
            <w:bottom w:val="none" w:sz="0" w:space="0" w:color="auto"/>
            <w:right w:val="none" w:sz="0" w:space="0" w:color="auto"/>
          </w:divBdr>
        </w:div>
        <w:div w:id="740635929">
          <w:marLeft w:val="0"/>
          <w:marRight w:val="0"/>
          <w:marTop w:val="0"/>
          <w:marBottom w:val="0"/>
          <w:divBdr>
            <w:top w:val="none" w:sz="0" w:space="0" w:color="auto"/>
            <w:left w:val="none" w:sz="0" w:space="0" w:color="auto"/>
            <w:bottom w:val="none" w:sz="0" w:space="0" w:color="auto"/>
            <w:right w:val="none" w:sz="0" w:space="0" w:color="auto"/>
          </w:divBdr>
        </w:div>
        <w:div w:id="1405185409">
          <w:marLeft w:val="0"/>
          <w:marRight w:val="0"/>
          <w:marTop w:val="0"/>
          <w:marBottom w:val="0"/>
          <w:divBdr>
            <w:top w:val="none" w:sz="0" w:space="0" w:color="auto"/>
            <w:left w:val="none" w:sz="0" w:space="0" w:color="auto"/>
            <w:bottom w:val="none" w:sz="0" w:space="0" w:color="auto"/>
            <w:right w:val="none" w:sz="0" w:space="0" w:color="auto"/>
          </w:divBdr>
        </w:div>
        <w:div w:id="1965840692">
          <w:marLeft w:val="0"/>
          <w:marRight w:val="0"/>
          <w:marTop w:val="0"/>
          <w:marBottom w:val="0"/>
          <w:divBdr>
            <w:top w:val="none" w:sz="0" w:space="0" w:color="auto"/>
            <w:left w:val="none" w:sz="0" w:space="0" w:color="auto"/>
            <w:bottom w:val="none" w:sz="0" w:space="0" w:color="auto"/>
            <w:right w:val="none" w:sz="0" w:space="0" w:color="auto"/>
          </w:divBdr>
        </w:div>
      </w:divsChild>
    </w:div>
    <w:div w:id="753476472">
      <w:bodyDiv w:val="1"/>
      <w:marLeft w:val="0"/>
      <w:marRight w:val="0"/>
      <w:marTop w:val="0"/>
      <w:marBottom w:val="0"/>
      <w:divBdr>
        <w:top w:val="none" w:sz="0" w:space="0" w:color="auto"/>
        <w:left w:val="none" w:sz="0" w:space="0" w:color="auto"/>
        <w:bottom w:val="none" w:sz="0" w:space="0" w:color="auto"/>
        <w:right w:val="none" w:sz="0" w:space="0" w:color="auto"/>
      </w:divBdr>
      <w:divsChild>
        <w:div w:id="330916660">
          <w:marLeft w:val="0"/>
          <w:marRight w:val="0"/>
          <w:marTop w:val="0"/>
          <w:marBottom w:val="0"/>
          <w:divBdr>
            <w:top w:val="none" w:sz="0" w:space="0" w:color="auto"/>
            <w:left w:val="none" w:sz="0" w:space="0" w:color="auto"/>
            <w:bottom w:val="none" w:sz="0" w:space="0" w:color="auto"/>
            <w:right w:val="none" w:sz="0" w:space="0" w:color="auto"/>
          </w:divBdr>
        </w:div>
        <w:div w:id="637876798">
          <w:marLeft w:val="0"/>
          <w:marRight w:val="0"/>
          <w:marTop w:val="0"/>
          <w:marBottom w:val="0"/>
          <w:divBdr>
            <w:top w:val="none" w:sz="0" w:space="0" w:color="auto"/>
            <w:left w:val="none" w:sz="0" w:space="0" w:color="auto"/>
            <w:bottom w:val="none" w:sz="0" w:space="0" w:color="auto"/>
            <w:right w:val="none" w:sz="0" w:space="0" w:color="auto"/>
          </w:divBdr>
        </w:div>
        <w:div w:id="953950237">
          <w:marLeft w:val="0"/>
          <w:marRight w:val="0"/>
          <w:marTop w:val="0"/>
          <w:marBottom w:val="0"/>
          <w:divBdr>
            <w:top w:val="none" w:sz="0" w:space="0" w:color="auto"/>
            <w:left w:val="none" w:sz="0" w:space="0" w:color="auto"/>
            <w:bottom w:val="none" w:sz="0" w:space="0" w:color="auto"/>
            <w:right w:val="none" w:sz="0" w:space="0" w:color="auto"/>
          </w:divBdr>
        </w:div>
        <w:div w:id="1079640272">
          <w:marLeft w:val="0"/>
          <w:marRight w:val="0"/>
          <w:marTop w:val="0"/>
          <w:marBottom w:val="0"/>
          <w:divBdr>
            <w:top w:val="none" w:sz="0" w:space="0" w:color="auto"/>
            <w:left w:val="none" w:sz="0" w:space="0" w:color="auto"/>
            <w:bottom w:val="none" w:sz="0" w:space="0" w:color="auto"/>
            <w:right w:val="none" w:sz="0" w:space="0" w:color="auto"/>
          </w:divBdr>
        </w:div>
        <w:div w:id="1585215579">
          <w:marLeft w:val="0"/>
          <w:marRight w:val="0"/>
          <w:marTop w:val="0"/>
          <w:marBottom w:val="0"/>
          <w:divBdr>
            <w:top w:val="none" w:sz="0" w:space="0" w:color="auto"/>
            <w:left w:val="none" w:sz="0" w:space="0" w:color="auto"/>
            <w:bottom w:val="none" w:sz="0" w:space="0" w:color="auto"/>
            <w:right w:val="none" w:sz="0" w:space="0" w:color="auto"/>
          </w:divBdr>
        </w:div>
        <w:div w:id="1650018954">
          <w:marLeft w:val="0"/>
          <w:marRight w:val="0"/>
          <w:marTop w:val="0"/>
          <w:marBottom w:val="0"/>
          <w:divBdr>
            <w:top w:val="none" w:sz="0" w:space="0" w:color="auto"/>
            <w:left w:val="none" w:sz="0" w:space="0" w:color="auto"/>
            <w:bottom w:val="none" w:sz="0" w:space="0" w:color="auto"/>
            <w:right w:val="none" w:sz="0" w:space="0" w:color="auto"/>
          </w:divBdr>
        </w:div>
        <w:div w:id="1827161632">
          <w:marLeft w:val="0"/>
          <w:marRight w:val="0"/>
          <w:marTop w:val="0"/>
          <w:marBottom w:val="0"/>
          <w:divBdr>
            <w:top w:val="none" w:sz="0" w:space="0" w:color="auto"/>
            <w:left w:val="none" w:sz="0" w:space="0" w:color="auto"/>
            <w:bottom w:val="none" w:sz="0" w:space="0" w:color="auto"/>
            <w:right w:val="none" w:sz="0" w:space="0" w:color="auto"/>
          </w:divBdr>
        </w:div>
        <w:div w:id="1828982733">
          <w:marLeft w:val="0"/>
          <w:marRight w:val="0"/>
          <w:marTop w:val="0"/>
          <w:marBottom w:val="0"/>
          <w:divBdr>
            <w:top w:val="none" w:sz="0" w:space="0" w:color="auto"/>
            <w:left w:val="none" w:sz="0" w:space="0" w:color="auto"/>
            <w:bottom w:val="none" w:sz="0" w:space="0" w:color="auto"/>
            <w:right w:val="none" w:sz="0" w:space="0" w:color="auto"/>
          </w:divBdr>
        </w:div>
      </w:divsChild>
    </w:div>
    <w:div w:id="775442927">
      <w:bodyDiv w:val="1"/>
      <w:marLeft w:val="0"/>
      <w:marRight w:val="0"/>
      <w:marTop w:val="0"/>
      <w:marBottom w:val="0"/>
      <w:divBdr>
        <w:top w:val="none" w:sz="0" w:space="0" w:color="auto"/>
        <w:left w:val="none" w:sz="0" w:space="0" w:color="auto"/>
        <w:bottom w:val="none" w:sz="0" w:space="0" w:color="auto"/>
        <w:right w:val="none" w:sz="0" w:space="0" w:color="auto"/>
      </w:divBdr>
      <w:divsChild>
        <w:div w:id="169681844">
          <w:marLeft w:val="0"/>
          <w:marRight w:val="0"/>
          <w:marTop w:val="0"/>
          <w:marBottom w:val="0"/>
          <w:divBdr>
            <w:top w:val="none" w:sz="0" w:space="0" w:color="auto"/>
            <w:left w:val="none" w:sz="0" w:space="0" w:color="auto"/>
            <w:bottom w:val="none" w:sz="0" w:space="0" w:color="auto"/>
            <w:right w:val="none" w:sz="0" w:space="0" w:color="auto"/>
          </w:divBdr>
        </w:div>
        <w:div w:id="238558854">
          <w:marLeft w:val="0"/>
          <w:marRight w:val="0"/>
          <w:marTop w:val="0"/>
          <w:marBottom w:val="0"/>
          <w:divBdr>
            <w:top w:val="none" w:sz="0" w:space="0" w:color="auto"/>
            <w:left w:val="none" w:sz="0" w:space="0" w:color="auto"/>
            <w:bottom w:val="none" w:sz="0" w:space="0" w:color="auto"/>
            <w:right w:val="none" w:sz="0" w:space="0" w:color="auto"/>
          </w:divBdr>
        </w:div>
        <w:div w:id="396514540">
          <w:marLeft w:val="0"/>
          <w:marRight w:val="0"/>
          <w:marTop w:val="0"/>
          <w:marBottom w:val="0"/>
          <w:divBdr>
            <w:top w:val="none" w:sz="0" w:space="0" w:color="auto"/>
            <w:left w:val="none" w:sz="0" w:space="0" w:color="auto"/>
            <w:bottom w:val="none" w:sz="0" w:space="0" w:color="auto"/>
            <w:right w:val="none" w:sz="0" w:space="0" w:color="auto"/>
          </w:divBdr>
        </w:div>
        <w:div w:id="643386460">
          <w:marLeft w:val="0"/>
          <w:marRight w:val="0"/>
          <w:marTop w:val="0"/>
          <w:marBottom w:val="0"/>
          <w:divBdr>
            <w:top w:val="none" w:sz="0" w:space="0" w:color="auto"/>
            <w:left w:val="none" w:sz="0" w:space="0" w:color="auto"/>
            <w:bottom w:val="none" w:sz="0" w:space="0" w:color="auto"/>
            <w:right w:val="none" w:sz="0" w:space="0" w:color="auto"/>
          </w:divBdr>
        </w:div>
        <w:div w:id="1220942337">
          <w:marLeft w:val="0"/>
          <w:marRight w:val="0"/>
          <w:marTop w:val="0"/>
          <w:marBottom w:val="0"/>
          <w:divBdr>
            <w:top w:val="none" w:sz="0" w:space="0" w:color="auto"/>
            <w:left w:val="none" w:sz="0" w:space="0" w:color="auto"/>
            <w:bottom w:val="none" w:sz="0" w:space="0" w:color="auto"/>
            <w:right w:val="none" w:sz="0" w:space="0" w:color="auto"/>
          </w:divBdr>
        </w:div>
        <w:div w:id="1269969172">
          <w:marLeft w:val="0"/>
          <w:marRight w:val="0"/>
          <w:marTop w:val="0"/>
          <w:marBottom w:val="0"/>
          <w:divBdr>
            <w:top w:val="none" w:sz="0" w:space="0" w:color="auto"/>
            <w:left w:val="none" w:sz="0" w:space="0" w:color="auto"/>
            <w:bottom w:val="none" w:sz="0" w:space="0" w:color="auto"/>
            <w:right w:val="none" w:sz="0" w:space="0" w:color="auto"/>
          </w:divBdr>
        </w:div>
        <w:div w:id="1325234623">
          <w:marLeft w:val="0"/>
          <w:marRight w:val="0"/>
          <w:marTop w:val="0"/>
          <w:marBottom w:val="0"/>
          <w:divBdr>
            <w:top w:val="none" w:sz="0" w:space="0" w:color="auto"/>
            <w:left w:val="none" w:sz="0" w:space="0" w:color="auto"/>
            <w:bottom w:val="none" w:sz="0" w:space="0" w:color="auto"/>
            <w:right w:val="none" w:sz="0" w:space="0" w:color="auto"/>
          </w:divBdr>
        </w:div>
        <w:div w:id="1342200503">
          <w:marLeft w:val="0"/>
          <w:marRight w:val="0"/>
          <w:marTop w:val="0"/>
          <w:marBottom w:val="0"/>
          <w:divBdr>
            <w:top w:val="none" w:sz="0" w:space="0" w:color="auto"/>
            <w:left w:val="none" w:sz="0" w:space="0" w:color="auto"/>
            <w:bottom w:val="none" w:sz="0" w:space="0" w:color="auto"/>
            <w:right w:val="none" w:sz="0" w:space="0" w:color="auto"/>
          </w:divBdr>
        </w:div>
      </w:divsChild>
    </w:div>
    <w:div w:id="805440103">
      <w:bodyDiv w:val="1"/>
      <w:marLeft w:val="0"/>
      <w:marRight w:val="0"/>
      <w:marTop w:val="0"/>
      <w:marBottom w:val="0"/>
      <w:divBdr>
        <w:top w:val="none" w:sz="0" w:space="0" w:color="auto"/>
        <w:left w:val="none" w:sz="0" w:space="0" w:color="auto"/>
        <w:bottom w:val="none" w:sz="0" w:space="0" w:color="auto"/>
        <w:right w:val="none" w:sz="0" w:space="0" w:color="auto"/>
      </w:divBdr>
      <w:divsChild>
        <w:div w:id="129440445">
          <w:marLeft w:val="0"/>
          <w:marRight w:val="0"/>
          <w:marTop w:val="0"/>
          <w:marBottom w:val="0"/>
          <w:divBdr>
            <w:top w:val="none" w:sz="0" w:space="0" w:color="auto"/>
            <w:left w:val="none" w:sz="0" w:space="0" w:color="auto"/>
            <w:bottom w:val="none" w:sz="0" w:space="0" w:color="auto"/>
            <w:right w:val="none" w:sz="0" w:space="0" w:color="auto"/>
          </w:divBdr>
        </w:div>
        <w:div w:id="147670231">
          <w:marLeft w:val="0"/>
          <w:marRight w:val="0"/>
          <w:marTop w:val="0"/>
          <w:marBottom w:val="0"/>
          <w:divBdr>
            <w:top w:val="none" w:sz="0" w:space="0" w:color="auto"/>
            <w:left w:val="none" w:sz="0" w:space="0" w:color="auto"/>
            <w:bottom w:val="none" w:sz="0" w:space="0" w:color="auto"/>
            <w:right w:val="none" w:sz="0" w:space="0" w:color="auto"/>
          </w:divBdr>
        </w:div>
        <w:div w:id="692613476">
          <w:marLeft w:val="0"/>
          <w:marRight w:val="0"/>
          <w:marTop w:val="0"/>
          <w:marBottom w:val="0"/>
          <w:divBdr>
            <w:top w:val="none" w:sz="0" w:space="0" w:color="auto"/>
            <w:left w:val="none" w:sz="0" w:space="0" w:color="auto"/>
            <w:bottom w:val="none" w:sz="0" w:space="0" w:color="auto"/>
            <w:right w:val="none" w:sz="0" w:space="0" w:color="auto"/>
          </w:divBdr>
        </w:div>
        <w:div w:id="856652088">
          <w:marLeft w:val="0"/>
          <w:marRight w:val="0"/>
          <w:marTop w:val="0"/>
          <w:marBottom w:val="0"/>
          <w:divBdr>
            <w:top w:val="none" w:sz="0" w:space="0" w:color="auto"/>
            <w:left w:val="none" w:sz="0" w:space="0" w:color="auto"/>
            <w:bottom w:val="none" w:sz="0" w:space="0" w:color="auto"/>
            <w:right w:val="none" w:sz="0" w:space="0" w:color="auto"/>
          </w:divBdr>
        </w:div>
        <w:div w:id="1397431121">
          <w:marLeft w:val="0"/>
          <w:marRight w:val="0"/>
          <w:marTop w:val="0"/>
          <w:marBottom w:val="0"/>
          <w:divBdr>
            <w:top w:val="none" w:sz="0" w:space="0" w:color="auto"/>
            <w:left w:val="none" w:sz="0" w:space="0" w:color="auto"/>
            <w:bottom w:val="none" w:sz="0" w:space="0" w:color="auto"/>
            <w:right w:val="none" w:sz="0" w:space="0" w:color="auto"/>
          </w:divBdr>
        </w:div>
        <w:div w:id="1397820688">
          <w:marLeft w:val="0"/>
          <w:marRight w:val="0"/>
          <w:marTop w:val="0"/>
          <w:marBottom w:val="0"/>
          <w:divBdr>
            <w:top w:val="none" w:sz="0" w:space="0" w:color="auto"/>
            <w:left w:val="none" w:sz="0" w:space="0" w:color="auto"/>
            <w:bottom w:val="none" w:sz="0" w:space="0" w:color="auto"/>
            <w:right w:val="none" w:sz="0" w:space="0" w:color="auto"/>
          </w:divBdr>
          <w:divsChild>
            <w:div w:id="346565544">
              <w:marLeft w:val="0"/>
              <w:marRight w:val="0"/>
              <w:marTop w:val="0"/>
              <w:marBottom w:val="0"/>
              <w:divBdr>
                <w:top w:val="none" w:sz="0" w:space="0" w:color="auto"/>
                <w:left w:val="none" w:sz="0" w:space="0" w:color="auto"/>
                <w:bottom w:val="none" w:sz="0" w:space="0" w:color="auto"/>
                <w:right w:val="none" w:sz="0" w:space="0" w:color="auto"/>
              </w:divBdr>
            </w:div>
          </w:divsChild>
        </w:div>
        <w:div w:id="1459838194">
          <w:marLeft w:val="0"/>
          <w:marRight w:val="0"/>
          <w:marTop w:val="0"/>
          <w:marBottom w:val="0"/>
          <w:divBdr>
            <w:top w:val="none" w:sz="0" w:space="0" w:color="auto"/>
            <w:left w:val="none" w:sz="0" w:space="0" w:color="auto"/>
            <w:bottom w:val="none" w:sz="0" w:space="0" w:color="auto"/>
            <w:right w:val="none" w:sz="0" w:space="0" w:color="auto"/>
          </w:divBdr>
        </w:div>
        <w:div w:id="1523592539">
          <w:marLeft w:val="0"/>
          <w:marRight w:val="0"/>
          <w:marTop w:val="0"/>
          <w:marBottom w:val="0"/>
          <w:divBdr>
            <w:top w:val="none" w:sz="0" w:space="0" w:color="auto"/>
            <w:left w:val="none" w:sz="0" w:space="0" w:color="auto"/>
            <w:bottom w:val="none" w:sz="0" w:space="0" w:color="auto"/>
            <w:right w:val="none" w:sz="0" w:space="0" w:color="auto"/>
          </w:divBdr>
        </w:div>
        <w:div w:id="1917543599">
          <w:marLeft w:val="0"/>
          <w:marRight w:val="0"/>
          <w:marTop w:val="0"/>
          <w:marBottom w:val="0"/>
          <w:divBdr>
            <w:top w:val="none" w:sz="0" w:space="0" w:color="auto"/>
            <w:left w:val="none" w:sz="0" w:space="0" w:color="auto"/>
            <w:bottom w:val="none" w:sz="0" w:space="0" w:color="auto"/>
            <w:right w:val="none" w:sz="0" w:space="0" w:color="auto"/>
          </w:divBdr>
        </w:div>
      </w:divsChild>
    </w:div>
    <w:div w:id="824708068">
      <w:bodyDiv w:val="1"/>
      <w:marLeft w:val="0"/>
      <w:marRight w:val="0"/>
      <w:marTop w:val="0"/>
      <w:marBottom w:val="0"/>
      <w:divBdr>
        <w:top w:val="none" w:sz="0" w:space="0" w:color="auto"/>
        <w:left w:val="none" w:sz="0" w:space="0" w:color="auto"/>
        <w:bottom w:val="none" w:sz="0" w:space="0" w:color="auto"/>
        <w:right w:val="none" w:sz="0" w:space="0" w:color="auto"/>
      </w:divBdr>
    </w:div>
    <w:div w:id="1003167612">
      <w:bodyDiv w:val="1"/>
      <w:marLeft w:val="0"/>
      <w:marRight w:val="0"/>
      <w:marTop w:val="0"/>
      <w:marBottom w:val="0"/>
      <w:divBdr>
        <w:top w:val="none" w:sz="0" w:space="0" w:color="auto"/>
        <w:left w:val="none" w:sz="0" w:space="0" w:color="auto"/>
        <w:bottom w:val="none" w:sz="0" w:space="0" w:color="auto"/>
        <w:right w:val="none" w:sz="0" w:space="0" w:color="auto"/>
      </w:divBdr>
    </w:div>
    <w:div w:id="1043021673">
      <w:bodyDiv w:val="1"/>
      <w:marLeft w:val="0"/>
      <w:marRight w:val="0"/>
      <w:marTop w:val="0"/>
      <w:marBottom w:val="0"/>
      <w:divBdr>
        <w:top w:val="none" w:sz="0" w:space="0" w:color="auto"/>
        <w:left w:val="none" w:sz="0" w:space="0" w:color="auto"/>
        <w:bottom w:val="none" w:sz="0" w:space="0" w:color="auto"/>
        <w:right w:val="none" w:sz="0" w:space="0" w:color="auto"/>
      </w:divBdr>
    </w:div>
    <w:div w:id="1397583696">
      <w:bodyDiv w:val="1"/>
      <w:marLeft w:val="0"/>
      <w:marRight w:val="0"/>
      <w:marTop w:val="0"/>
      <w:marBottom w:val="0"/>
      <w:divBdr>
        <w:top w:val="none" w:sz="0" w:space="0" w:color="auto"/>
        <w:left w:val="none" w:sz="0" w:space="0" w:color="auto"/>
        <w:bottom w:val="none" w:sz="0" w:space="0" w:color="auto"/>
        <w:right w:val="none" w:sz="0" w:space="0" w:color="auto"/>
      </w:divBdr>
    </w:div>
    <w:div w:id="1458916757">
      <w:bodyDiv w:val="1"/>
      <w:marLeft w:val="0"/>
      <w:marRight w:val="0"/>
      <w:marTop w:val="0"/>
      <w:marBottom w:val="0"/>
      <w:divBdr>
        <w:top w:val="none" w:sz="0" w:space="0" w:color="auto"/>
        <w:left w:val="none" w:sz="0" w:space="0" w:color="auto"/>
        <w:bottom w:val="none" w:sz="0" w:space="0" w:color="auto"/>
        <w:right w:val="none" w:sz="0" w:space="0" w:color="auto"/>
      </w:divBdr>
      <w:divsChild>
        <w:div w:id="740448866">
          <w:marLeft w:val="0"/>
          <w:marRight w:val="0"/>
          <w:marTop w:val="0"/>
          <w:marBottom w:val="0"/>
          <w:divBdr>
            <w:top w:val="none" w:sz="0" w:space="0" w:color="auto"/>
            <w:left w:val="none" w:sz="0" w:space="0" w:color="auto"/>
            <w:bottom w:val="none" w:sz="0" w:space="0" w:color="auto"/>
            <w:right w:val="none" w:sz="0" w:space="0" w:color="auto"/>
          </w:divBdr>
        </w:div>
        <w:div w:id="1316644884">
          <w:marLeft w:val="0"/>
          <w:marRight w:val="0"/>
          <w:marTop w:val="0"/>
          <w:marBottom w:val="0"/>
          <w:divBdr>
            <w:top w:val="none" w:sz="0" w:space="0" w:color="auto"/>
            <w:left w:val="none" w:sz="0" w:space="0" w:color="auto"/>
            <w:bottom w:val="none" w:sz="0" w:space="0" w:color="auto"/>
            <w:right w:val="none" w:sz="0" w:space="0" w:color="auto"/>
          </w:divBdr>
        </w:div>
        <w:div w:id="1397968511">
          <w:marLeft w:val="0"/>
          <w:marRight w:val="0"/>
          <w:marTop w:val="0"/>
          <w:marBottom w:val="0"/>
          <w:divBdr>
            <w:top w:val="none" w:sz="0" w:space="0" w:color="auto"/>
            <w:left w:val="none" w:sz="0" w:space="0" w:color="auto"/>
            <w:bottom w:val="none" w:sz="0" w:space="0" w:color="auto"/>
            <w:right w:val="none" w:sz="0" w:space="0" w:color="auto"/>
          </w:divBdr>
        </w:div>
        <w:div w:id="1575432294">
          <w:marLeft w:val="0"/>
          <w:marRight w:val="0"/>
          <w:marTop w:val="0"/>
          <w:marBottom w:val="0"/>
          <w:divBdr>
            <w:top w:val="none" w:sz="0" w:space="0" w:color="auto"/>
            <w:left w:val="none" w:sz="0" w:space="0" w:color="auto"/>
            <w:bottom w:val="none" w:sz="0" w:space="0" w:color="auto"/>
            <w:right w:val="none" w:sz="0" w:space="0" w:color="auto"/>
          </w:divBdr>
        </w:div>
        <w:div w:id="1852603377">
          <w:marLeft w:val="0"/>
          <w:marRight w:val="0"/>
          <w:marTop w:val="0"/>
          <w:marBottom w:val="0"/>
          <w:divBdr>
            <w:top w:val="none" w:sz="0" w:space="0" w:color="auto"/>
            <w:left w:val="none" w:sz="0" w:space="0" w:color="auto"/>
            <w:bottom w:val="none" w:sz="0" w:space="0" w:color="auto"/>
            <w:right w:val="none" w:sz="0" w:space="0" w:color="auto"/>
          </w:divBdr>
        </w:div>
        <w:div w:id="1936816243">
          <w:marLeft w:val="0"/>
          <w:marRight w:val="0"/>
          <w:marTop w:val="0"/>
          <w:marBottom w:val="0"/>
          <w:divBdr>
            <w:top w:val="none" w:sz="0" w:space="0" w:color="auto"/>
            <w:left w:val="none" w:sz="0" w:space="0" w:color="auto"/>
            <w:bottom w:val="none" w:sz="0" w:space="0" w:color="auto"/>
            <w:right w:val="none" w:sz="0" w:space="0" w:color="auto"/>
          </w:divBdr>
        </w:div>
        <w:div w:id="1997217920">
          <w:marLeft w:val="0"/>
          <w:marRight w:val="0"/>
          <w:marTop w:val="0"/>
          <w:marBottom w:val="0"/>
          <w:divBdr>
            <w:top w:val="none" w:sz="0" w:space="0" w:color="auto"/>
            <w:left w:val="none" w:sz="0" w:space="0" w:color="auto"/>
            <w:bottom w:val="none" w:sz="0" w:space="0" w:color="auto"/>
            <w:right w:val="none" w:sz="0" w:space="0" w:color="auto"/>
          </w:divBdr>
        </w:div>
        <w:div w:id="2016564806">
          <w:marLeft w:val="0"/>
          <w:marRight w:val="0"/>
          <w:marTop w:val="0"/>
          <w:marBottom w:val="0"/>
          <w:divBdr>
            <w:top w:val="none" w:sz="0" w:space="0" w:color="auto"/>
            <w:left w:val="none" w:sz="0" w:space="0" w:color="auto"/>
            <w:bottom w:val="none" w:sz="0" w:space="0" w:color="auto"/>
            <w:right w:val="none" w:sz="0" w:space="0" w:color="auto"/>
          </w:divBdr>
        </w:div>
      </w:divsChild>
    </w:div>
    <w:div w:id="1555313918">
      <w:bodyDiv w:val="1"/>
      <w:marLeft w:val="0"/>
      <w:marRight w:val="0"/>
      <w:marTop w:val="0"/>
      <w:marBottom w:val="0"/>
      <w:divBdr>
        <w:top w:val="none" w:sz="0" w:space="0" w:color="auto"/>
        <w:left w:val="none" w:sz="0" w:space="0" w:color="auto"/>
        <w:bottom w:val="none" w:sz="0" w:space="0" w:color="auto"/>
        <w:right w:val="none" w:sz="0" w:space="0" w:color="auto"/>
      </w:divBdr>
      <w:divsChild>
        <w:div w:id="26564910">
          <w:marLeft w:val="0"/>
          <w:marRight w:val="0"/>
          <w:marTop w:val="0"/>
          <w:marBottom w:val="0"/>
          <w:divBdr>
            <w:top w:val="none" w:sz="0" w:space="0" w:color="auto"/>
            <w:left w:val="none" w:sz="0" w:space="0" w:color="auto"/>
            <w:bottom w:val="none" w:sz="0" w:space="0" w:color="auto"/>
            <w:right w:val="none" w:sz="0" w:space="0" w:color="auto"/>
          </w:divBdr>
        </w:div>
        <w:div w:id="360782100">
          <w:marLeft w:val="0"/>
          <w:marRight w:val="0"/>
          <w:marTop w:val="0"/>
          <w:marBottom w:val="0"/>
          <w:divBdr>
            <w:top w:val="none" w:sz="0" w:space="0" w:color="auto"/>
            <w:left w:val="none" w:sz="0" w:space="0" w:color="auto"/>
            <w:bottom w:val="none" w:sz="0" w:space="0" w:color="auto"/>
            <w:right w:val="none" w:sz="0" w:space="0" w:color="auto"/>
          </w:divBdr>
        </w:div>
        <w:div w:id="440413476">
          <w:marLeft w:val="0"/>
          <w:marRight w:val="0"/>
          <w:marTop w:val="0"/>
          <w:marBottom w:val="0"/>
          <w:divBdr>
            <w:top w:val="none" w:sz="0" w:space="0" w:color="auto"/>
            <w:left w:val="none" w:sz="0" w:space="0" w:color="auto"/>
            <w:bottom w:val="none" w:sz="0" w:space="0" w:color="auto"/>
            <w:right w:val="none" w:sz="0" w:space="0" w:color="auto"/>
          </w:divBdr>
        </w:div>
        <w:div w:id="790199219">
          <w:marLeft w:val="0"/>
          <w:marRight w:val="0"/>
          <w:marTop w:val="0"/>
          <w:marBottom w:val="0"/>
          <w:divBdr>
            <w:top w:val="none" w:sz="0" w:space="0" w:color="auto"/>
            <w:left w:val="none" w:sz="0" w:space="0" w:color="auto"/>
            <w:bottom w:val="none" w:sz="0" w:space="0" w:color="auto"/>
            <w:right w:val="none" w:sz="0" w:space="0" w:color="auto"/>
          </w:divBdr>
        </w:div>
        <w:div w:id="811943734">
          <w:marLeft w:val="0"/>
          <w:marRight w:val="0"/>
          <w:marTop w:val="0"/>
          <w:marBottom w:val="0"/>
          <w:divBdr>
            <w:top w:val="none" w:sz="0" w:space="0" w:color="auto"/>
            <w:left w:val="none" w:sz="0" w:space="0" w:color="auto"/>
            <w:bottom w:val="none" w:sz="0" w:space="0" w:color="auto"/>
            <w:right w:val="none" w:sz="0" w:space="0" w:color="auto"/>
          </w:divBdr>
        </w:div>
        <w:div w:id="971207772">
          <w:marLeft w:val="0"/>
          <w:marRight w:val="0"/>
          <w:marTop w:val="0"/>
          <w:marBottom w:val="0"/>
          <w:divBdr>
            <w:top w:val="none" w:sz="0" w:space="0" w:color="auto"/>
            <w:left w:val="none" w:sz="0" w:space="0" w:color="auto"/>
            <w:bottom w:val="none" w:sz="0" w:space="0" w:color="auto"/>
            <w:right w:val="none" w:sz="0" w:space="0" w:color="auto"/>
          </w:divBdr>
        </w:div>
        <w:div w:id="1580825095">
          <w:marLeft w:val="0"/>
          <w:marRight w:val="0"/>
          <w:marTop w:val="0"/>
          <w:marBottom w:val="0"/>
          <w:divBdr>
            <w:top w:val="none" w:sz="0" w:space="0" w:color="auto"/>
            <w:left w:val="none" w:sz="0" w:space="0" w:color="auto"/>
            <w:bottom w:val="none" w:sz="0" w:space="0" w:color="auto"/>
            <w:right w:val="none" w:sz="0" w:space="0" w:color="auto"/>
          </w:divBdr>
        </w:div>
        <w:div w:id="2105371356">
          <w:marLeft w:val="0"/>
          <w:marRight w:val="0"/>
          <w:marTop w:val="0"/>
          <w:marBottom w:val="0"/>
          <w:divBdr>
            <w:top w:val="none" w:sz="0" w:space="0" w:color="auto"/>
            <w:left w:val="none" w:sz="0" w:space="0" w:color="auto"/>
            <w:bottom w:val="none" w:sz="0" w:space="0" w:color="auto"/>
            <w:right w:val="none" w:sz="0" w:space="0" w:color="auto"/>
          </w:divBdr>
        </w:div>
      </w:divsChild>
    </w:div>
    <w:div w:id="1609044191">
      <w:bodyDiv w:val="1"/>
      <w:marLeft w:val="0"/>
      <w:marRight w:val="0"/>
      <w:marTop w:val="0"/>
      <w:marBottom w:val="0"/>
      <w:divBdr>
        <w:top w:val="none" w:sz="0" w:space="0" w:color="auto"/>
        <w:left w:val="none" w:sz="0" w:space="0" w:color="auto"/>
        <w:bottom w:val="none" w:sz="0" w:space="0" w:color="auto"/>
        <w:right w:val="none" w:sz="0" w:space="0" w:color="auto"/>
      </w:divBdr>
    </w:div>
    <w:div w:id="1687125045">
      <w:bodyDiv w:val="1"/>
      <w:marLeft w:val="0"/>
      <w:marRight w:val="0"/>
      <w:marTop w:val="0"/>
      <w:marBottom w:val="0"/>
      <w:divBdr>
        <w:top w:val="none" w:sz="0" w:space="0" w:color="auto"/>
        <w:left w:val="none" w:sz="0" w:space="0" w:color="auto"/>
        <w:bottom w:val="none" w:sz="0" w:space="0" w:color="auto"/>
        <w:right w:val="none" w:sz="0" w:space="0" w:color="auto"/>
      </w:divBdr>
    </w:div>
    <w:div w:id="1710717585">
      <w:bodyDiv w:val="1"/>
      <w:marLeft w:val="0"/>
      <w:marRight w:val="0"/>
      <w:marTop w:val="0"/>
      <w:marBottom w:val="0"/>
      <w:divBdr>
        <w:top w:val="none" w:sz="0" w:space="0" w:color="auto"/>
        <w:left w:val="none" w:sz="0" w:space="0" w:color="auto"/>
        <w:bottom w:val="none" w:sz="0" w:space="0" w:color="auto"/>
        <w:right w:val="none" w:sz="0" w:space="0" w:color="auto"/>
      </w:divBdr>
      <w:divsChild>
        <w:div w:id="678000867">
          <w:marLeft w:val="0"/>
          <w:marRight w:val="0"/>
          <w:marTop w:val="0"/>
          <w:marBottom w:val="0"/>
          <w:divBdr>
            <w:top w:val="none" w:sz="0" w:space="0" w:color="auto"/>
            <w:left w:val="none" w:sz="0" w:space="0" w:color="auto"/>
            <w:bottom w:val="none" w:sz="0" w:space="0" w:color="auto"/>
            <w:right w:val="none" w:sz="0" w:space="0" w:color="auto"/>
          </w:divBdr>
        </w:div>
        <w:div w:id="910773006">
          <w:marLeft w:val="0"/>
          <w:marRight w:val="0"/>
          <w:marTop w:val="0"/>
          <w:marBottom w:val="0"/>
          <w:divBdr>
            <w:top w:val="none" w:sz="0" w:space="0" w:color="auto"/>
            <w:left w:val="none" w:sz="0" w:space="0" w:color="auto"/>
            <w:bottom w:val="none" w:sz="0" w:space="0" w:color="auto"/>
            <w:right w:val="none" w:sz="0" w:space="0" w:color="auto"/>
          </w:divBdr>
        </w:div>
        <w:div w:id="972099901">
          <w:marLeft w:val="0"/>
          <w:marRight w:val="0"/>
          <w:marTop w:val="0"/>
          <w:marBottom w:val="0"/>
          <w:divBdr>
            <w:top w:val="none" w:sz="0" w:space="0" w:color="auto"/>
            <w:left w:val="none" w:sz="0" w:space="0" w:color="auto"/>
            <w:bottom w:val="none" w:sz="0" w:space="0" w:color="auto"/>
            <w:right w:val="none" w:sz="0" w:space="0" w:color="auto"/>
          </w:divBdr>
        </w:div>
        <w:div w:id="1001275625">
          <w:marLeft w:val="0"/>
          <w:marRight w:val="0"/>
          <w:marTop w:val="0"/>
          <w:marBottom w:val="0"/>
          <w:divBdr>
            <w:top w:val="none" w:sz="0" w:space="0" w:color="auto"/>
            <w:left w:val="none" w:sz="0" w:space="0" w:color="auto"/>
            <w:bottom w:val="none" w:sz="0" w:space="0" w:color="auto"/>
            <w:right w:val="none" w:sz="0" w:space="0" w:color="auto"/>
          </w:divBdr>
        </w:div>
        <w:div w:id="1137454009">
          <w:marLeft w:val="0"/>
          <w:marRight w:val="0"/>
          <w:marTop w:val="0"/>
          <w:marBottom w:val="0"/>
          <w:divBdr>
            <w:top w:val="none" w:sz="0" w:space="0" w:color="auto"/>
            <w:left w:val="none" w:sz="0" w:space="0" w:color="auto"/>
            <w:bottom w:val="none" w:sz="0" w:space="0" w:color="auto"/>
            <w:right w:val="none" w:sz="0" w:space="0" w:color="auto"/>
          </w:divBdr>
        </w:div>
        <w:div w:id="1606039771">
          <w:marLeft w:val="0"/>
          <w:marRight w:val="0"/>
          <w:marTop w:val="0"/>
          <w:marBottom w:val="0"/>
          <w:divBdr>
            <w:top w:val="none" w:sz="0" w:space="0" w:color="auto"/>
            <w:left w:val="none" w:sz="0" w:space="0" w:color="auto"/>
            <w:bottom w:val="none" w:sz="0" w:space="0" w:color="auto"/>
            <w:right w:val="none" w:sz="0" w:space="0" w:color="auto"/>
          </w:divBdr>
        </w:div>
        <w:div w:id="1791899046">
          <w:marLeft w:val="0"/>
          <w:marRight w:val="0"/>
          <w:marTop w:val="0"/>
          <w:marBottom w:val="0"/>
          <w:divBdr>
            <w:top w:val="none" w:sz="0" w:space="0" w:color="auto"/>
            <w:left w:val="none" w:sz="0" w:space="0" w:color="auto"/>
            <w:bottom w:val="none" w:sz="0" w:space="0" w:color="auto"/>
            <w:right w:val="none" w:sz="0" w:space="0" w:color="auto"/>
          </w:divBdr>
        </w:div>
      </w:divsChild>
    </w:div>
    <w:div w:id="1791316545">
      <w:bodyDiv w:val="1"/>
      <w:marLeft w:val="0"/>
      <w:marRight w:val="0"/>
      <w:marTop w:val="0"/>
      <w:marBottom w:val="0"/>
      <w:divBdr>
        <w:top w:val="none" w:sz="0" w:space="0" w:color="auto"/>
        <w:left w:val="none" w:sz="0" w:space="0" w:color="auto"/>
        <w:bottom w:val="none" w:sz="0" w:space="0" w:color="auto"/>
        <w:right w:val="none" w:sz="0" w:space="0" w:color="auto"/>
      </w:divBdr>
      <w:divsChild>
        <w:div w:id="45380953">
          <w:marLeft w:val="0"/>
          <w:marRight w:val="0"/>
          <w:marTop w:val="0"/>
          <w:marBottom w:val="0"/>
          <w:divBdr>
            <w:top w:val="none" w:sz="0" w:space="0" w:color="auto"/>
            <w:left w:val="none" w:sz="0" w:space="0" w:color="auto"/>
            <w:bottom w:val="none" w:sz="0" w:space="0" w:color="auto"/>
            <w:right w:val="none" w:sz="0" w:space="0" w:color="auto"/>
          </w:divBdr>
        </w:div>
        <w:div w:id="205219805">
          <w:marLeft w:val="0"/>
          <w:marRight w:val="0"/>
          <w:marTop w:val="0"/>
          <w:marBottom w:val="0"/>
          <w:divBdr>
            <w:top w:val="none" w:sz="0" w:space="0" w:color="auto"/>
            <w:left w:val="none" w:sz="0" w:space="0" w:color="auto"/>
            <w:bottom w:val="none" w:sz="0" w:space="0" w:color="auto"/>
            <w:right w:val="none" w:sz="0" w:space="0" w:color="auto"/>
          </w:divBdr>
        </w:div>
        <w:div w:id="317148097">
          <w:marLeft w:val="0"/>
          <w:marRight w:val="0"/>
          <w:marTop w:val="0"/>
          <w:marBottom w:val="0"/>
          <w:divBdr>
            <w:top w:val="none" w:sz="0" w:space="0" w:color="auto"/>
            <w:left w:val="none" w:sz="0" w:space="0" w:color="auto"/>
            <w:bottom w:val="none" w:sz="0" w:space="0" w:color="auto"/>
            <w:right w:val="none" w:sz="0" w:space="0" w:color="auto"/>
          </w:divBdr>
        </w:div>
        <w:div w:id="437717379">
          <w:marLeft w:val="0"/>
          <w:marRight w:val="0"/>
          <w:marTop w:val="0"/>
          <w:marBottom w:val="0"/>
          <w:divBdr>
            <w:top w:val="none" w:sz="0" w:space="0" w:color="auto"/>
            <w:left w:val="none" w:sz="0" w:space="0" w:color="auto"/>
            <w:bottom w:val="none" w:sz="0" w:space="0" w:color="auto"/>
            <w:right w:val="none" w:sz="0" w:space="0" w:color="auto"/>
          </w:divBdr>
        </w:div>
        <w:div w:id="545216035">
          <w:marLeft w:val="0"/>
          <w:marRight w:val="0"/>
          <w:marTop w:val="0"/>
          <w:marBottom w:val="0"/>
          <w:divBdr>
            <w:top w:val="none" w:sz="0" w:space="0" w:color="auto"/>
            <w:left w:val="none" w:sz="0" w:space="0" w:color="auto"/>
            <w:bottom w:val="none" w:sz="0" w:space="0" w:color="auto"/>
            <w:right w:val="none" w:sz="0" w:space="0" w:color="auto"/>
          </w:divBdr>
        </w:div>
        <w:div w:id="587810123">
          <w:marLeft w:val="0"/>
          <w:marRight w:val="0"/>
          <w:marTop w:val="0"/>
          <w:marBottom w:val="0"/>
          <w:divBdr>
            <w:top w:val="none" w:sz="0" w:space="0" w:color="auto"/>
            <w:left w:val="none" w:sz="0" w:space="0" w:color="auto"/>
            <w:bottom w:val="none" w:sz="0" w:space="0" w:color="auto"/>
            <w:right w:val="none" w:sz="0" w:space="0" w:color="auto"/>
          </w:divBdr>
        </w:div>
        <w:div w:id="745347071">
          <w:marLeft w:val="0"/>
          <w:marRight w:val="0"/>
          <w:marTop w:val="0"/>
          <w:marBottom w:val="0"/>
          <w:divBdr>
            <w:top w:val="none" w:sz="0" w:space="0" w:color="auto"/>
            <w:left w:val="none" w:sz="0" w:space="0" w:color="auto"/>
            <w:bottom w:val="none" w:sz="0" w:space="0" w:color="auto"/>
            <w:right w:val="none" w:sz="0" w:space="0" w:color="auto"/>
          </w:divBdr>
        </w:div>
        <w:div w:id="1241406274">
          <w:marLeft w:val="0"/>
          <w:marRight w:val="0"/>
          <w:marTop w:val="0"/>
          <w:marBottom w:val="0"/>
          <w:divBdr>
            <w:top w:val="none" w:sz="0" w:space="0" w:color="auto"/>
            <w:left w:val="none" w:sz="0" w:space="0" w:color="auto"/>
            <w:bottom w:val="none" w:sz="0" w:space="0" w:color="auto"/>
            <w:right w:val="none" w:sz="0" w:space="0" w:color="auto"/>
          </w:divBdr>
        </w:div>
        <w:div w:id="1768961867">
          <w:marLeft w:val="0"/>
          <w:marRight w:val="0"/>
          <w:marTop w:val="0"/>
          <w:marBottom w:val="0"/>
          <w:divBdr>
            <w:top w:val="none" w:sz="0" w:space="0" w:color="auto"/>
            <w:left w:val="none" w:sz="0" w:space="0" w:color="auto"/>
            <w:bottom w:val="none" w:sz="0" w:space="0" w:color="auto"/>
            <w:right w:val="none" w:sz="0" w:space="0" w:color="auto"/>
          </w:divBdr>
        </w:div>
      </w:divsChild>
    </w:div>
    <w:div w:id="1814641485">
      <w:bodyDiv w:val="1"/>
      <w:marLeft w:val="0"/>
      <w:marRight w:val="0"/>
      <w:marTop w:val="0"/>
      <w:marBottom w:val="0"/>
      <w:divBdr>
        <w:top w:val="none" w:sz="0" w:space="0" w:color="auto"/>
        <w:left w:val="none" w:sz="0" w:space="0" w:color="auto"/>
        <w:bottom w:val="none" w:sz="0" w:space="0" w:color="auto"/>
        <w:right w:val="none" w:sz="0" w:space="0" w:color="auto"/>
      </w:divBdr>
    </w:div>
    <w:div w:id="1868828667">
      <w:bodyDiv w:val="1"/>
      <w:marLeft w:val="0"/>
      <w:marRight w:val="0"/>
      <w:marTop w:val="0"/>
      <w:marBottom w:val="0"/>
      <w:divBdr>
        <w:top w:val="none" w:sz="0" w:space="0" w:color="auto"/>
        <w:left w:val="none" w:sz="0" w:space="0" w:color="auto"/>
        <w:bottom w:val="none" w:sz="0" w:space="0" w:color="auto"/>
        <w:right w:val="none" w:sz="0" w:space="0" w:color="auto"/>
      </w:divBdr>
      <w:divsChild>
        <w:div w:id="488058595">
          <w:marLeft w:val="0"/>
          <w:marRight w:val="0"/>
          <w:marTop w:val="0"/>
          <w:marBottom w:val="0"/>
          <w:divBdr>
            <w:top w:val="none" w:sz="0" w:space="0" w:color="auto"/>
            <w:left w:val="none" w:sz="0" w:space="0" w:color="auto"/>
            <w:bottom w:val="none" w:sz="0" w:space="0" w:color="auto"/>
            <w:right w:val="none" w:sz="0" w:space="0" w:color="auto"/>
          </w:divBdr>
        </w:div>
        <w:div w:id="792946260">
          <w:marLeft w:val="0"/>
          <w:marRight w:val="0"/>
          <w:marTop w:val="0"/>
          <w:marBottom w:val="0"/>
          <w:divBdr>
            <w:top w:val="none" w:sz="0" w:space="0" w:color="auto"/>
            <w:left w:val="none" w:sz="0" w:space="0" w:color="auto"/>
            <w:bottom w:val="none" w:sz="0" w:space="0" w:color="auto"/>
            <w:right w:val="none" w:sz="0" w:space="0" w:color="auto"/>
          </w:divBdr>
        </w:div>
        <w:div w:id="1060786872">
          <w:marLeft w:val="0"/>
          <w:marRight w:val="0"/>
          <w:marTop w:val="0"/>
          <w:marBottom w:val="0"/>
          <w:divBdr>
            <w:top w:val="none" w:sz="0" w:space="0" w:color="auto"/>
            <w:left w:val="none" w:sz="0" w:space="0" w:color="auto"/>
            <w:bottom w:val="none" w:sz="0" w:space="0" w:color="auto"/>
            <w:right w:val="none" w:sz="0" w:space="0" w:color="auto"/>
          </w:divBdr>
        </w:div>
        <w:div w:id="1565143651">
          <w:marLeft w:val="0"/>
          <w:marRight w:val="0"/>
          <w:marTop w:val="0"/>
          <w:marBottom w:val="0"/>
          <w:divBdr>
            <w:top w:val="none" w:sz="0" w:space="0" w:color="auto"/>
            <w:left w:val="none" w:sz="0" w:space="0" w:color="auto"/>
            <w:bottom w:val="none" w:sz="0" w:space="0" w:color="auto"/>
            <w:right w:val="none" w:sz="0" w:space="0" w:color="auto"/>
          </w:divBdr>
        </w:div>
        <w:div w:id="1654214426">
          <w:marLeft w:val="0"/>
          <w:marRight w:val="0"/>
          <w:marTop w:val="0"/>
          <w:marBottom w:val="0"/>
          <w:divBdr>
            <w:top w:val="none" w:sz="0" w:space="0" w:color="auto"/>
            <w:left w:val="none" w:sz="0" w:space="0" w:color="auto"/>
            <w:bottom w:val="none" w:sz="0" w:space="0" w:color="auto"/>
            <w:right w:val="none" w:sz="0" w:space="0" w:color="auto"/>
          </w:divBdr>
        </w:div>
        <w:div w:id="1876625084">
          <w:marLeft w:val="0"/>
          <w:marRight w:val="0"/>
          <w:marTop w:val="0"/>
          <w:marBottom w:val="0"/>
          <w:divBdr>
            <w:top w:val="none" w:sz="0" w:space="0" w:color="auto"/>
            <w:left w:val="none" w:sz="0" w:space="0" w:color="auto"/>
            <w:bottom w:val="none" w:sz="0" w:space="0" w:color="auto"/>
            <w:right w:val="none" w:sz="0" w:space="0" w:color="auto"/>
          </w:divBdr>
        </w:div>
      </w:divsChild>
    </w:div>
    <w:div w:id="20357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16/j.jrp.2010.01.0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66A3-9977-134C-BEA0-58812C81FD5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Léo Henry</dc:creator>
  <keywords/>
  <dc:description/>
  <lastModifiedBy>Léo Henry</lastModifiedBy>
  <revision>140</revision>
  <dcterms:created xsi:type="dcterms:W3CDTF">2022-05-10T18:43:00.0000000Z</dcterms:created>
  <dcterms:modified xsi:type="dcterms:W3CDTF">2022-05-19T18:28:56.3887136Z</dcterms:modified>
</coreProperties>
</file>